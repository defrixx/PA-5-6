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09675" w14:textId="052C9499" w:rsidR="00272254" w:rsidRPr="002C7C06" w:rsidRDefault="00272254">
      <w:pPr>
        <w:rPr>
          <w:b/>
          <w:sz w:val="28"/>
          <w:lang w:val="en-US"/>
          <w:rPrChange w:id="0" w:author="Voidless" w:date="2018-11-23T13:22:00Z">
            <w:rPr>
              <w:b/>
              <w:sz w:val="28"/>
            </w:rPr>
          </w:rPrChange>
        </w:rPr>
      </w:pPr>
      <w:del w:id="1" w:author="Пользователь Windows" w:date="2018-11-23T00:51:00Z">
        <w:r w:rsidRPr="001A753B" w:rsidDel="00F879FD">
          <w:rPr>
            <w:b/>
            <w:sz w:val="28"/>
          </w:rPr>
          <w:delText>Что</w:delText>
        </w:r>
        <w:r w:rsidRPr="002C7C06" w:rsidDel="00F879FD">
          <w:rPr>
            <w:b/>
            <w:sz w:val="28"/>
            <w:lang w:val="en-US"/>
            <w:rPrChange w:id="2" w:author="Voidless" w:date="2018-11-23T13:22:00Z">
              <w:rPr>
                <w:b/>
                <w:sz w:val="28"/>
              </w:rPr>
            </w:rPrChange>
          </w:rPr>
          <w:delText xml:space="preserve"> </w:delText>
        </w:r>
        <w:r w:rsidRPr="001A753B" w:rsidDel="00F879FD">
          <w:rPr>
            <w:b/>
            <w:sz w:val="28"/>
          </w:rPr>
          <w:delText>такое</w:delText>
        </w:r>
      </w:del>
      <w:ins w:id="3" w:author="Пользователь Windows" w:date="2018-11-23T00:51:00Z">
        <w:r w:rsidR="00F879FD">
          <w:rPr>
            <w:b/>
            <w:sz w:val="28"/>
            <w:lang w:val="en-US"/>
          </w:rPr>
          <w:t>What</w:t>
        </w:r>
        <w:r w:rsidR="00F879FD" w:rsidRPr="00301A1D">
          <w:rPr>
            <w:b/>
            <w:sz w:val="28"/>
            <w:lang w:val="en-US"/>
          </w:rPr>
          <w:t xml:space="preserve"> </w:t>
        </w:r>
        <w:r w:rsidR="00F879FD">
          <w:rPr>
            <w:b/>
            <w:sz w:val="28"/>
            <w:lang w:val="en-US"/>
          </w:rPr>
          <w:t>is</w:t>
        </w:r>
      </w:ins>
      <w:r w:rsidRPr="002C7C06">
        <w:rPr>
          <w:b/>
          <w:sz w:val="28"/>
          <w:lang w:val="en-US"/>
          <w:rPrChange w:id="4" w:author="Voidless" w:date="2018-11-23T13:22:00Z">
            <w:rPr>
              <w:b/>
              <w:sz w:val="28"/>
            </w:rPr>
          </w:rPrChange>
        </w:rPr>
        <w:t xml:space="preserve"> </w:t>
      </w:r>
      <w:r w:rsidRPr="001A753B">
        <w:rPr>
          <w:b/>
          <w:sz w:val="28"/>
          <w:lang w:val="en-US"/>
        </w:rPr>
        <w:t>GDPR</w:t>
      </w:r>
      <w:r w:rsidRPr="002C7C06">
        <w:rPr>
          <w:b/>
          <w:sz w:val="28"/>
          <w:lang w:val="en-US"/>
          <w:rPrChange w:id="5" w:author="Voidless" w:date="2018-11-23T13:22:00Z">
            <w:rPr>
              <w:b/>
              <w:sz w:val="28"/>
            </w:rPr>
          </w:rPrChange>
        </w:rPr>
        <w:t>?</w:t>
      </w:r>
    </w:p>
    <w:p w14:paraId="11C8FC85" w14:textId="6E787B1B" w:rsidR="00B42271" w:rsidRPr="00F879FD" w:rsidRDefault="0048162A">
      <w:pPr>
        <w:rPr>
          <w:lang w:val="en-US"/>
          <w:rPrChange w:id="6" w:author="Пользователь Windows" w:date="2018-11-23T00:56:00Z">
            <w:rPr/>
          </w:rPrChange>
        </w:rPr>
      </w:pPr>
      <w:r>
        <w:rPr>
          <w:lang w:val="en-US"/>
        </w:rPr>
        <w:t>GDPR</w:t>
      </w:r>
      <w:r w:rsidRPr="00F879FD">
        <w:rPr>
          <w:lang w:val="en-US"/>
          <w:rPrChange w:id="7" w:author="Пользователь Windows" w:date="2018-11-23T00:56:00Z">
            <w:rPr/>
          </w:rPrChange>
        </w:rPr>
        <w:t xml:space="preserve"> – </w:t>
      </w:r>
      <w:ins w:id="8" w:author="Пользователь Windows" w:date="2018-11-23T00:51:00Z">
        <w:r w:rsidR="00F879FD">
          <w:rPr>
            <w:lang w:val="en-US"/>
          </w:rPr>
          <w:t>is</w:t>
        </w:r>
        <w:r w:rsidR="00F879FD" w:rsidRPr="00F879FD">
          <w:rPr>
            <w:lang w:val="en-US"/>
          </w:rPr>
          <w:t xml:space="preserve"> </w:t>
        </w:r>
        <w:r w:rsidR="00F879FD">
          <w:rPr>
            <w:lang w:val="en-US"/>
          </w:rPr>
          <w:t>a</w:t>
        </w:r>
        <w:r w:rsidR="00F879FD" w:rsidRPr="00F879FD">
          <w:rPr>
            <w:lang w:val="en-US"/>
          </w:rPr>
          <w:t xml:space="preserve"> </w:t>
        </w:r>
        <w:r w:rsidR="00F879FD">
          <w:rPr>
            <w:lang w:val="en-US"/>
          </w:rPr>
          <w:t>new</w:t>
        </w:r>
        <w:r w:rsidR="00F879FD" w:rsidRPr="00F879FD">
          <w:rPr>
            <w:lang w:val="en-US"/>
          </w:rPr>
          <w:t xml:space="preserve"> </w:t>
        </w:r>
      </w:ins>
      <w:ins w:id="9" w:author="Пользователь Windows" w:date="2018-11-23T00:52:00Z">
        <w:r w:rsidR="00F879FD" w:rsidRPr="00F879FD">
          <w:rPr>
            <w:lang w:val="en-US"/>
            <w:rPrChange w:id="10" w:author="Пользователь Windows" w:date="2018-11-23T00:56:00Z">
              <w:rPr/>
            </w:rPrChange>
          </w:rPr>
          <w:t>pan-European</w:t>
        </w:r>
        <w:r w:rsidR="00F879FD" w:rsidRPr="00F879FD" w:rsidDel="00F879FD">
          <w:rPr>
            <w:lang w:val="en-US"/>
            <w:rPrChange w:id="11" w:author="Пользователь Windows" w:date="2018-11-23T00:56:00Z">
              <w:rPr/>
            </w:rPrChange>
          </w:rPr>
          <w:t xml:space="preserve"> </w:t>
        </w:r>
      </w:ins>
      <w:ins w:id="12" w:author="Пользователь Windows" w:date="2018-11-23T00:53:00Z">
        <w:r w:rsidR="00F879FD">
          <w:rPr>
            <w:lang w:val="en-US"/>
          </w:rPr>
          <w:t>data</w:t>
        </w:r>
        <w:r w:rsidR="00F879FD" w:rsidRPr="00F879FD">
          <w:rPr>
            <w:lang w:val="en-US"/>
          </w:rPr>
          <w:t xml:space="preserve"> </w:t>
        </w:r>
        <w:r w:rsidR="00F879FD">
          <w:rPr>
            <w:lang w:val="en-US"/>
          </w:rPr>
          <w:t>protection</w:t>
        </w:r>
        <w:r w:rsidR="00F879FD" w:rsidRPr="00F879FD">
          <w:rPr>
            <w:lang w:val="en-US"/>
          </w:rPr>
          <w:t xml:space="preserve"> </w:t>
        </w:r>
        <w:r w:rsidR="00F879FD">
          <w:rPr>
            <w:lang w:val="en-US"/>
          </w:rPr>
          <w:t>regulation</w:t>
        </w:r>
      </w:ins>
      <w:del w:id="13" w:author="Пользователь Windows" w:date="2018-11-23T00:52:00Z">
        <w:r w:rsidDel="00F879FD">
          <w:delText>это</w:delText>
        </w:r>
        <w:r w:rsidRPr="00F879FD" w:rsidDel="00F879FD">
          <w:rPr>
            <w:lang w:val="en-US"/>
            <w:rPrChange w:id="14" w:author="Пользователь Windows" w:date="2018-11-23T00:56:00Z">
              <w:rPr/>
            </w:rPrChange>
          </w:rPr>
          <w:delText xml:space="preserve"> </w:delText>
        </w:r>
        <w:r w:rsidDel="00F879FD">
          <w:delText>новый</w:delText>
        </w:r>
        <w:r w:rsidRPr="00F879FD" w:rsidDel="00F879FD">
          <w:rPr>
            <w:lang w:val="en-US"/>
            <w:rPrChange w:id="15" w:author="Пользователь Windows" w:date="2018-11-23T00:56:00Z">
              <w:rPr/>
            </w:rPrChange>
          </w:rPr>
          <w:delText xml:space="preserve"> </w:delText>
        </w:r>
        <w:r w:rsidDel="00F879FD">
          <w:delText>общеевропейский</w:delText>
        </w:r>
        <w:r w:rsidRPr="00F879FD" w:rsidDel="00F879FD">
          <w:rPr>
            <w:lang w:val="en-US"/>
            <w:rPrChange w:id="16" w:author="Пользователь Windows" w:date="2018-11-23T00:56:00Z">
              <w:rPr/>
            </w:rPrChange>
          </w:rPr>
          <w:delText xml:space="preserve"> </w:delText>
        </w:r>
      </w:del>
      <w:del w:id="17" w:author="Пользователь Windows" w:date="2018-11-23T00:53:00Z">
        <w:r w:rsidDel="00F879FD">
          <w:delText>регламент</w:delText>
        </w:r>
        <w:r w:rsidRPr="00F879FD" w:rsidDel="00F879FD">
          <w:rPr>
            <w:lang w:val="en-US"/>
            <w:rPrChange w:id="18" w:author="Пользователь Windows" w:date="2018-11-23T00:56:00Z">
              <w:rPr/>
            </w:rPrChange>
          </w:rPr>
          <w:delText xml:space="preserve"> </w:delText>
        </w:r>
        <w:r w:rsidDel="00F879FD">
          <w:delText>защиты</w:delText>
        </w:r>
        <w:r w:rsidRPr="00F879FD" w:rsidDel="00F879FD">
          <w:rPr>
            <w:lang w:val="en-US"/>
            <w:rPrChange w:id="19" w:author="Пользователь Windows" w:date="2018-11-23T00:56:00Z">
              <w:rPr/>
            </w:rPrChange>
          </w:rPr>
          <w:delText xml:space="preserve"> </w:delText>
        </w:r>
        <w:r w:rsidDel="00F879FD">
          <w:delText>данных</w:delText>
        </w:r>
      </w:del>
      <w:r w:rsidRPr="00F879FD">
        <w:rPr>
          <w:lang w:val="en-US"/>
          <w:rPrChange w:id="20" w:author="Пользователь Windows" w:date="2018-11-23T00:56:00Z">
            <w:rPr/>
          </w:rPrChange>
        </w:rPr>
        <w:t xml:space="preserve">, </w:t>
      </w:r>
      <w:ins w:id="21" w:author="Пользователь Windows" w:date="2018-11-23T00:54:00Z">
        <w:r w:rsidR="00F879FD">
          <w:rPr>
            <w:lang w:val="en-US"/>
          </w:rPr>
          <w:t>which</w:t>
        </w:r>
        <w:r w:rsidR="00F879FD" w:rsidRPr="00F879FD">
          <w:rPr>
            <w:lang w:val="en-US"/>
          </w:rPr>
          <w:t xml:space="preserve"> </w:t>
        </w:r>
        <w:r w:rsidR="00F879FD">
          <w:rPr>
            <w:lang w:val="en-US"/>
          </w:rPr>
          <w:t>extends</w:t>
        </w:r>
        <w:r w:rsidR="00F879FD" w:rsidRPr="00F879FD">
          <w:rPr>
            <w:lang w:val="en-US"/>
          </w:rPr>
          <w:t xml:space="preserve"> </w:t>
        </w:r>
      </w:ins>
      <w:ins w:id="22" w:author="Пользователь Windows" w:date="2018-11-23T00:55:00Z">
        <w:r w:rsidR="00F879FD">
          <w:rPr>
            <w:lang w:val="en-US"/>
          </w:rPr>
          <w:t>the</w:t>
        </w:r>
        <w:r w:rsidR="00F879FD" w:rsidRPr="00F879FD">
          <w:rPr>
            <w:lang w:val="en-US"/>
          </w:rPr>
          <w:t xml:space="preserve"> </w:t>
        </w:r>
        <w:r w:rsidR="00F879FD">
          <w:rPr>
            <w:lang w:val="en-US"/>
          </w:rPr>
          <w:t>rights</w:t>
        </w:r>
        <w:r w:rsidR="00F879FD" w:rsidRPr="00F879FD">
          <w:rPr>
            <w:lang w:val="en-US"/>
          </w:rPr>
          <w:t xml:space="preserve"> </w:t>
        </w:r>
        <w:r w:rsidR="00F879FD">
          <w:rPr>
            <w:lang w:val="en-US"/>
          </w:rPr>
          <w:t>of</w:t>
        </w:r>
        <w:r w:rsidR="00F879FD" w:rsidRPr="00F879FD">
          <w:rPr>
            <w:lang w:val="en-US"/>
          </w:rPr>
          <w:t xml:space="preserve"> </w:t>
        </w:r>
        <w:r w:rsidR="00F879FD">
          <w:rPr>
            <w:lang w:val="en-US"/>
          </w:rPr>
          <w:t>individuals</w:t>
        </w:r>
        <w:r w:rsidR="00F879FD" w:rsidRPr="00F879FD">
          <w:rPr>
            <w:lang w:val="en-US"/>
          </w:rPr>
          <w:t xml:space="preserve"> </w:t>
        </w:r>
        <w:r w:rsidR="00F879FD">
          <w:rPr>
            <w:lang w:val="en-US"/>
          </w:rPr>
          <w:t>in</w:t>
        </w:r>
        <w:r w:rsidR="00F879FD" w:rsidRPr="00F879FD">
          <w:rPr>
            <w:lang w:val="en-US"/>
          </w:rPr>
          <w:t xml:space="preserve"> </w:t>
        </w:r>
        <w:r w:rsidR="00F879FD">
          <w:rPr>
            <w:lang w:val="en-US"/>
          </w:rPr>
          <w:t>the</w:t>
        </w:r>
        <w:r w:rsidR="00F879FD" w:rsidRPr="00F879FD">
          <w:rPr>
            <w:lang w:val="en-US"/>
          </w:rPr>
          <w:t xml:space="preserve"> </w:t>
        </w:r>
        <w:r w:rsidR="00F879FD">
          <w:rPr>
            <w:lang w:val="en-US"/>
          </w:rPr>
          <w:t>processing</w:t>
        </w:r>
        <w:r w:rsidR="00F879FD" w:rsidRPr="00F879FD">
          <w:rPr>
            <w:lang w:val="en-US"/>
          </w:rPr>
          <w:t xml:space="preserve"> </w:t>
        </w:r>
        <w:r w:rsidR="00F879FD">
          <w:rPr>
            <w:lang w:val="en-US"/>
          </w:rPr>
          <w:t>of</w:t>
        </w:r>
        <w:r w:rsidR="00F879FD" w:rsidRPr="00F879FD">
          <w:rPr>
            <w:lang w:val="en-US"/>
          </w:rPr>
          <w:t xml:space="preserve"> </w:t>
        </w:r>
        <w:r w:rsidR="00F879FD">
          <w:rPr>
            <w:lang w:val="en-US"/>
          </w:rPr>
          <w:t>their</w:t>
        </w:r>
        <w:r w:rsidR="00F879FD" w:rsidRPr="00F879FD">
          <w:rPr>
            <w:lang w:val="en-US"/>
          </w:rPr>
          <w:t xml:space="preserve"> personal data,</w:t>
        </w:r>
      </w:ins>
      <w:ins w:id="23" w:author="Пользователь Windows" w:date="2018-11-23T00:56:00Z">
        <w:r w:rsidR="00F879FD" w:rsidRPr="00F879FD">
          <w:rPr>
            <w:lang w:val="en-US"/>
            <w:rPrChange w:id="24" w:author="Пользователь Windows" w:date="2018-11-23T00:56:00Z">
              <w:rPr/>
            </w:rPrChange>
          </w:rPr>
          <w:t xml:space="preserve"> </w:t>
        </w:r>
        <w:r w:rsidR="00F879FD">
          <w:rPr>
            <w:lang w:val="en-US"/>
          </w:rPr>
          <w:t>and sets requirements</w:t>
        </w:r>
      </w:ins>
      <w:ins w:id="25" w:author="Пользователь Windows" w:date="2018-11-23T00:57:00Z">
        <w:r w:rsidR="00F879FD">
          <w:rPr>
            <w:lang w:val="en-US"/>
          </w:rPr>
          <w:t xml:space="preserve"> for companies that process personal data.</w:t>
        </w:r>
      </w:ins>
      <w:del w:id="26" w:author="Пользователь Windows" w:date="2018-11-23T00:55:00Z">
        <w:r w:rsidDel="00F879FD">
          <w:delText>который</w:delText>
        </w:r>
        <w:r w:rsidRPr="00F879FD" w:rsidDel="00F879FD">
          <w:rPr>
            <w:lang w:val="en-US"/>
            <w:rPrChange w:id="27" w:author="Пользователь Windows" w:date="2018-11-23T00:56:00Z">
              <w:rPr/>
            </w:rPrChange>
          </w:rPr>
          <w:delText xml:space="preserve"> </w:delText>
        </w:r>
        <w:r w:rsidDel="00F879FD">
          <w:delText>расширяет</w:delText>
        </w:r>
        <w:r w:rsidRPr="00F879FD" w:rsidDel="00F879FD">
          <w:rPr>
            <w:lang w:val="en-US"/>
            <w:rPrChange w:id="28" w:author="Пользователь Windows" w:date="2018-11-23T00:56:00Z">
              <w:rPr/>
            </w:rPrChange>
          </w:rPr>
          <w:delText xml:space="preserve"> </w:delText>
        </w:r>
        <w:r w:rsidDel="00F879FD">
          <w:delText>права</w:delText>
        </w:r>
        <w:r w:rsidRPr="00F879FD" w:rsidDel="00F879FD">
          <w:rPr>
            <w:lang w:val="en-US"/>
            <w:rPrChange w:id="29" w:author="Пользователь Windows" w:date="2018-11-23T00:56:00Z">
              <w:rPr/>
            </w:rPrChange>
          </w:rPr>
          <w:delText xml:space="preserve"> </w:delText>
        </w:r>
        <w:r w:rsidDel="00F879FD">
          <w:delText>для</w:delText>
        </w:r>
        <w:r w:rsidRPr="00F879FD" w:rsidDel="00F879FD">
          <w:rPr>
            <w:lang w:val="en-US"/>
            <w:rPrChange w:id="30" w:author="Пользователь Windows" w:date="2018-11-23T00:56:00Z">
              <w:rPr/>
            </w:rPrChange>
          </w:rPr>
          <w:delText xml:space="preserve"> </w:delText>
        </w:r>
        <w:r w:rsidDel="00F879FD">
          <w:delText>физических</w:delText>
        </w:r>
        <w:r w:rsidRPr="00F879FD" w:rsidDel="00F879FD">
          <w:rPr>
            <w:lang w:val="en-US"/>
            <w:rPrChange w:id="31" w:author="Пользователь Windows" w:date="2018-11-23T00:56:00Z">
              <w:rPr/>
            </w:rPrChange>
          </w:rPr>
          <w:delText xml:space="preserve"> </w:delText>
        </w:r>
        <w:r w:rsidDel="00F879FD">
          <w:delText>лиц</w:delText>
        </w:r>
        <w:r w:rsidRPr="00F879FD" w:rsidDel="00F879FD">
          <w:rPr>
            <w:lang w:val="en-US"/>
            <w:rPrChange w:id="32" w:author="Пользователь Windows" w:date="2018-11-23T00:56:00Z">
              <w:rPr/>
            </w:rPrChange>
          </w:rPr>
          <w:delText xml:space="preserve">, </w:delText>
        </w:r>
        <w:r w:rsidDel="00F879FD">
          <w:delText>при</w:delText>
        </w:r>
        <w:r w:rsidRPr="00F879FD" w:rsidDel="00F879FD">
          <w:rPr>
            <w:lang w:val="en-US"/>
            <w:rPrChange w:id="33" w:author="Пользователь Windows" w:date="2018-11-23T00:56:00Z">
              <w:rPr/>
            </w:rPrChange>
          </w:rPr>
          <w:delText xml:space="preserve"> </w:delText>
        </w:r>
        <w:r w:rsidDel="00F879FD">
          <w:delText>обработке</w:delText>
        </w:r>
        <w:r w:rsidRPr="00F879FD" w:rsidDel="00F879FD">
          <w:rPr>
            <w:lang w:val="en-US"/>
            <w:rPrChange w:id="34" w:author="Пользователь Windows" w:date="2018-11-23T00:56:00Z">
              <w:rPr/>
            </w:rPrChange>
          </w:rPr>
          <w:delText xml:space="preserve"> </w:delText>
        </w:r>
        <w:r w:rsidDel="00F879FD">
          <w:delText>их</w:delText>
        </w:r>
        <w:r w:rsidRPr="00F879FD" w:rsidDel="00F879FD">
          <w:rPr>
            <w:lang w:val="en-US"/>
            <w:rPrChange w:id="35" w:author="Пользователь Windows" w:date="2018-11-23T00:56:00Z">
              <w:rPr/>
            </w:rPrChange>
          </w:rPr>
          <w:delText xml:space="preserve"> </w:delText>
        </w:r>
        <w:r w:rsidDel="00F879FD">
          <w:delText>персональных</w:delText>
        </w:r>
        <w:r w:rsidRPr="00F879FD" w:rsidDel="00F879FD">
          <w:rPr>
            <w:lang w:val="en-US"/>
            <w:rPrChange w:id="36" w:author="Пользователь Windows" w:date="2018-11-23T00:56:00Z">
              <w:rPr/>
            </w:rPrChange>
          </w:rPr>
          <w:delText xml:space="preserve"> </w:delText>
        </w:r>
        <w:r w:rsidDel="00F879FD">
          <w:delText>данных</w:delText>
        </w:r>
        <w:r w:rsidRPr="00F879FD" w:rsidDel="00F879FD">
          <w:rPr>
            <w:lang w:val="en-US"/>
            <w:rPrChange w:id="37" w:author="Пользователь Windows" w:date="2018-11-23T00:56:00Z">
              <w:rPr/>
            </w:rPrChange>
          </w:rPr>
          <w:delText>,</w:delText>
        </w:r>
      </w:del>
      <w:del w:id="38" w:author="Пользователь Windows" w:date="2018-11-23T00:57:00Z">
        <w:r w:rsidRPr="00F879FD" w:rsidDel="00F879FD">
          <w:rPr>
            <w:lang w:val="en-US"/>
            <w:rPrChange w:id="39" w:author="Пользователь Windows" w:date="2018-11-23T00:56:00Z">
              <w:rPr/>
            </w:rPrChange>
          </w:rPr>
          <w:delText xml:space="preserve"> </w:delText>
        </w:r>
        <w:r w:rsidDel="00F879FD">
          <w:delText>и</w:delText>
        </w:r>
        <w:r w:rsidRPr="00F879FD" w:rsidDel="00F879FD">
          <w:rPr>
            <w:lang w:val="en-US"/>
            <w:rPrChange w:id="40" w:author="Пользователь Windows" w:date="2018-11-23T00:56:00Z">
              <w:rPr/>
            </w:rPrChange>
          </w:rPr>
          <w:delText xml:space="preserve"> </w:delText>
        </w:r>
        <w:r w:rsidDel="00F879FD">
          <w:delText>устанавливает</w:delText>
        </w:r>
        <w:r w:rsidRPr="00F879FD" w:rsidDel="00F879FD">
          <w:rPr>
            <w:lang w:val="en-US"/>
            <w:rPrChange w:id="41" w:author="Пользователь Windows" w:date="2018-11-23T00:56:00Z">
              <w:rPr/>
            </w:rPrChange>
          </w:rPr>
          <w:delText xml:space="preserve"> </w:delText>
        </w:r>
        <w:r w:rsidDel="00F879FD">
          <w:delText>требования</w:delText>
        </w:r>
        <w:r w:rsidRPr="00F879FD" w:rsidDel="00F879FD">
          <w:rPr>
            <w:lang w:val="en-US"/>
            <w:rPrChange w:id="42" w:author="Пользователь Windows" w:date="2018-11-23T00:56:00Z">
              <w:rPr/>
            </w:rPrChange>
          </w:rPr>
          <w:delText xml:space="preserve"> </w:delText>
        </w:r>
        <w:r w:rsidDel="00F879FD">
          <w:delText>к</w:delText>
        </w:r>
        <w:r w:rsidRPr="00F879FD" w:rsidDel="00F879FD">
          <w:rPr>
            <w:lang w:val="en-US"/>
            <w:rPrChange w:id="43" w:author="Пользователь Windows" w:date="2018-11-23T00:56:00Z">
              <w:rPr/>
            </w:rPrChange>
          </w:rPr>
          <w:delText xml:space="preserve"> </w:delText>
        </w:r>
        <w:r w:rsidDel="00F879FD">
          <w:delText>компаниям</w:delText>
        </w:r>
        <w:r w:rsidRPr="00F879FD" w:rsidDel="00F879FD">
          <w:rPr>
            <w:lang w:val="en-US"/>
            <w:rPrChange w:id="44" w:author="Пользователь Windows" w:date="2018-11-23T00:56:00Z">
              <w:rPr/>
            </w:rPrChange>
          </w:rPr>
          <w:delText xml:space="preserve">, </w:delText>
        </w:r>
        <w:r w:rsidDel="00F879FD">
          <w:delText>обрабатывающим</w:delText>
        </w:r>
        <w:r w:rsidRPr="00F879FD" w:rsidDel="00F879FD">
          <w:rPr>
            <w:lang w:val="en-US"/>
            <w:rPrChange w:id="45" w:author="Пользователь Windows" w:date="2018-11-23T00:56:00Z">
              <w:rPr/>
            </w:rPrChange>
          </w:rPr>
          <w:delText xml:space="preserve"> </w:delText>
        </w:r>
        <w:r w:rsidDel="00F879FD">
          <w:delText>персональные</w:delText>
        </w:r>
        <w:r w:rsidRPr="00F879FD" w:rsidDel="00F879FD">
          <w:rPr>
            <w:lang w:val="en-US"/>
            <w:rPrChange w:id="46" w:author="Пользователь Windows" w:date="2018-11-23T00:56:00Z">
              <w:rPr/>
            </w:rPrChange>
          </w:rPr>
          <w:delText xml:space="preserve"> </w:delText>
        </w:r>
        <w:r w:rsidDel="00F879FD">
          <w:delText>данные</w:delText>
        </w:r>
        <w:r w:rsidRPr="00F879FD" w:rsidDel="00F879FD">
          <w:rPr>
            <w:lang w:val="en-US"/>
            <w:rPrChange w:id="47" w:author="Пользователь Windows" w:date="2018-11-23T00:56:00Z">
              <w:rPr/>
            </w:rPrChange>
          </w:rPr>
          <w:delText>.</w:delText>
        </w:r>
      </w:del>
    </w:p>
    <w:p w14:paraId="668C3116" w14:textId="78B19544" w:rsidR="00272254" w:rsidRPr="00F879FD" w:rsidRDefault="00F879FD">
      <w:pPr>
        <w:rPr>
          <w:lang w:val="en-US"/>
          <w:rPrChange w:id="48" w:author="Пользователь Windows" w:date="2018-11-23T00:57:00Z">
            <w:rPr/>
          </w:rPrChange>
        </w:rPr>
      </w:pPr>
      <w:ins w:id="49" w:author="Пользователь Windows" w:date="2018-11-23T00:57:00Z">
        <w:r w:rsidRPr="00F879FD">
          <w:rPr>
            <w:lang w:val="en-US"/>
            <w:rPrChange w:id="50" w:author="Пользователь Windows" w:date="2018-11-23T00:57:00Z">
              <w:rPr/>
            </w:rPrChange>
          </w:rPr>
          <w:t>The new legislation concerns the processing of personal data of individuals located in the European Union.</w:t>
        </w:r>
      </w:ins>
      <w:del w:id="51" w:author="Пользователь Windows" w:date="2018-11-23T00:58:00Z">
        <w:r w:rsidR="00272254" w:rsidDel="00F879FD">
          <w:delText>Новое</w:delText>
        </w:r>
        <w:r w:rsidR="00272254" w:rsidRPr="00F879FD" w:rsidDel="00F879FD">
          <w:rPr>
            <w:lang w:val="en-US"/>
            <w:rPrChange w:id="52" w:author="Пользователь Windows" w:date="2018-11-23T00:57:00Z">
              <w:rPr/>
            </w:rPrChange>
          </w:rPr>
          <w:delText xml:space="preserve"> </w:delText>
        </w:r>
        <w:r w:rsidR="00272254" w:rsidDel="00F879FD">
          <w:delText>законодательство</w:delText>
        </w:r>
        <w:r w:rsidR="00272254" w:rsidRPr="00F879FD" w:rsidDel="00F879FD">
          <w:rPr>
            <w:lang w:val="en-US"/>
            <w:rPrChange w:id="53" w:author="Пользователь Windows" w:date="2018-11-23T00:57:00Z">
              <w:rPr/>
            </w:rPrChange>
          </w:rPr>
          <w:delText xml:space="preserve"> </w:delText>
        </w:r>
        <w:r w:rsidR="00272254" w:rsidDel="00F879FD">
          <w:delText>касается</w:delText>
        </w:r>
        <w:r w:rsidR="00272254" w:rsidRPr="00F879FD" w:rsidDel="00F879FD">
          <w:rPr>
            <w:lang w:val="en-US"/>
            <w:rPrChange w:id="54" w:author="Пользователь Windows" w:date="2018-11-23T00:57:00Z">
              <w:rPr/>
            </w:rPrChange>
          </w:rPr>
          <w:delText xml:space="preserve"> </w:delText>
        </w:r>
        <w:r w:rsidR="00272254" w:rsidDel="00F879FD">
          <w:delText>обработки</w:delText>
        </w:r>
        <w:r w:rsidR="00272254" w:rsidRPr="00F879FD" w:rsidDel="00F879FD">
          <w:rPr>
            <w:lang w:val="en-US"/>
            <w:rPrChange w:id="55" w:author="Пользователь Windows" w:date="2018-11-23T00:57:00Z">
              <w:rPr/>
            </w:rPrChange>
          </w:rPr>
          <w:delText xml:space="preserve"> </w:delText>
        </w:r>
        <w:r w:rsidR="00272254" w:rsidDel="00F879FD">
          <w:delText>персональных</w:delText>
        </w:r>
        <w:r w:rsidR="00272254" w:rsidRPr="00F879FD" w:rsidDel="00F879FD">
          <w:rPr>
            <w:lang w:val="en-US"/>
            <w:rPrChange w:id="56" w:author="Пользователь Windows" w:date="2018-11-23T00:57:00Z">
              <w:rPr/>
            </w:rPrChange>
          </w:rPr>
          <w:delText xml:space="preserve"> </w:delText>
        </w:r>
        <w:r w:rsidR="00272254" w:rsidDel="00F879FD">
          <w:delText>данных</w:delText>
        </w:r>
        <w:r w:rsidR="00272254" w:rsidRPr="00F879FD" w:rsidDel="00F879FD">
          <w:rPr>
            <w:lang w:val="en-US"/>
            <w:rPrChange w:id="57" w:author="Пользователь Windows" w:date="2018-11-23T00:57:00Z">
              <w:rPr/>
            </w:rPrChange>
          </w:rPr>
          <w:delText xml:space="preserve"> </w:delText>
        </w:r>
        <w:r w:rsidR="00272254" w:rsidDel="00F879FD">
          <w:delText>физических</w:delText>
        </w:r>
        <w:r w:rsidR="00272254" w:rsidRPr="00F879FD" w:rsidDel="00F879FD">
          <w:rPr>
            <w:lang w:val="en-US"/>
            <w:rPrChange w:id="58" w:author="Пользователь Windows" w:date="2018-11-23T00:57:00Z">
              <w:rPr/>
            </w:rPrChange>
          </w:rPr>
          <w:delText xml:space="preserve"> </w:delText>
        </w:r>
        <w:r w:rsidR="00272254" w:rsidDel="00F879FD">
          <w:delText>лиц</w:delText>
        </w:r>
        <w:r w:rsidR="00272254" w:rsidRPr="00F879FD" w:rsidDel="00F879FD">
          <w:rPr>
            <w:lang w:val="en-US"/>
            <w:rPrChange w:id="59" w:author="Пользователь Windows" w:date="2018-11-23T00:57:00Z">
              <w:rPr/>
            </w:rPrChange>
          </w:rPr>
          <w:delText xml:space="preserve">, </w:delText>
        </w:r>
        <w:r w:rsidR="00272254" w:rsidDel="00F879FD">
          <w:delText>располагающихся</w:delText>
        </w:r>
        <w:r w:rsidR="00272254" w:rsidRPr="00F879FD" w:rsidDel="00F879FD">
          <w:rPr>
            <w:lang w:val="en-US"/>
            <w:rPrChange w:id="60" w:author="Пользователь Windows" w:date="2018-11-23T00:57:00Z">
              <w:rPr/>
            </w:rPrChange>
          </w:rPr>
          <w:delText xml:space="preserve"> </w:delText>
        </w:r>
        <w:r w:rsidR="00272254" w:rsidDel="00F879FD">
          <w:delText>на</w:delText>
        </w:r>
        <w:r w:rsidR="00272254" w:rsidRPr="00F879FD" w:rsidDel="00F879FD">
          <w:rPr>
            <w:lang w:val="en-US"/>
            <w:rPrChange w:id="61" w:author="Пользователь Windows" w:date="2018-11-23T00:57:00Z">
              <w:rPr/>
            </w:rPrChange>
          </w:rPr>
          <w:delText xml:space="preserve"> </w:delText>
        </w:r>
        <w:r w:rsidR="00272254" w:rsidDel="00F879FD">
          <w:delText>территории</w:delText>
        </w:r>
        <w:r w:rsidR="00272254" w:rsidRPr="00F879FD" w:rsidDel="00F879FD">
          <w:rPr>
            <w:lang w:val="en-US"/>
            <w:rPrChange w:id="62" w:author="Пользователь Windows" w:date="2018-11-23T00:57:00Z">
              <w:rPr/>
            </w:rPrChange>
          </w:rPr>
          <w:delText xml:space="preserve"> </w:delText>
        </w:r>
        <w:r w:rsidR="00272254" w:rsidDel="00F879FD">
          <w:delText>Евросоюза</w:delText>
        </w:r>
        <w:r w:rsidR="00272254" w:rsidRPr="00F879FD" w:rsidDel="00F879FD">
          <w:rPr>
            <w:lang w:val="en-US"/>
            <w:rPrChange w:id="63" w:author="Пользователь Windows" w:date="2018-11-23T00:57:00Z">
              <w:rPr/>
            </w:rPrChange>
          </w:rPr>
          <w:delText>.</w:delText>
        </w:r>
      </w:del>
    </w:p>
    <w:p w14:paraId="2B4410BB" w14:textId="5E1F509E" w:rsidR="0048162A" w:rsidRPr="00F879FD" w:rsidRDefault="00F879FD">
      <w:pPr>
        <w:rPr>
          <w:lang w:val="en-US"/>
          <w:rPrChange w:id="64" w:author="Пользователь Windows" w:date="2018-11-23T00:59:00Z">
            <w:rPr/>
          </w:rPrChange>
        </w:rPr>
      </w:pPr>
      <w:ins w:id="65" w:author="Пользователь Windows" w:date="2018-11-23T00:59:00Z">
        <w:r>
          <w:rPr>
            <w:lang w:val="en-US"/>
          </w:rPr>
          <w:t xml:space="preserve">From May 25 </w:t>
        </w:r>
        <w:r w:rsidRPr="00F879FD">
          <w:rPr>
            <w:lang w:val="en-US"/>
            <w:rPrChange w:id="66" w:author="Пользователь Windows" w:date="2018-11-23T00:59:00Z">
              <w:rPr/>
            </w:rPrChange>
          </w:rPr>
          <w:t xml:space="preserve">2018, the date of entry into force of the GDPR, Jivochat </w:t>
        </w:r>
      </w:ins>
      <w:ins w:id="67" w:author="Пользователь Windows" w:date="2018-11-23T01:00:00Z">
        <w:r>
          <w:rPr>
            <w:lang w:val="en-US"/>
          </w:rPr>
          <w:t>executes</w:t>
        </w:r>
      </w:ins>
      <w:ins w:id="68" w:author="Пользователь Windows" w:date="2018-11-23T00:59:00Z">
        <w:r w:rsidRPr="00F879FD">
          <w:rPr>
            <w:lang w:val="en-US"/>
            <w:rPrChange w:id="69" w:author="Пользователь Windows" w:date="2018-11-23T00:59:00Z">
              <w:rPr/>
            </w:rPrChange>
          </w:rPr>
          <w:t xml:space="preserve"> all </w:t>
        </w:r>
      </w:ins>
      <w:ins w:id="70" w:author="Пользователь Windows" w:date="2018-11-23T01:01:00Z">
        <w:r w:rsidR="003C4C0E">
          <w:rPr>
            <w:lang w:val="en-US"/>
          </w:rPr>
          <w:t xml:space="preserve">of </w:t>
        </w:r>
      </w:ins>
      <w:ins w:id="71" w:author="Пользователь Windows" w:date="2018-11-23T01:02:00Z">
        <w:r w:rsidR="003C4C0E">
          <w:rPr>
            <w:lang w:val="en-US"/>
          </w:rPr>
          <w:t xml:space="preserve">the </w:t>
        </w:r>
      </w:ins>
      <w:ins w:id="72" w:author="Пользователь Windows" w:date="2018-11-23T00:59:00Z">
        <w:r w:rsidRPr="00F879FD">
          <w:rPr>
            <w:lang w:val="en-US"/>
            <w:rPrChange w:id="73" w:author="Пользователь Windows" w:date="2018-11-23T00:59:00Z">
              <w:rPr/>
            </w:rPrChange>
          </w:rPr>
          <w:t>new requirements for the processing and security of personal data.</w:t>
        </w:r>
      </w:ins>
      <w:del w:id="74" w:author="Пользователь Windows" w:date="2018-11-23T01:00:00Z">
        <w:r w:rsidR="0048162A" w:rsidDel="003C4C0E">
          <w:delText>С</w:delText>
        </w:r>
        <w:r w:rsidR="0048162A" w:rsidRPr="00F879FD" w:rsidDel="003C4C0E">
          <w:rPr>
            <w:lang w:val="en-US"/>
            <w:rPrChange w:id="75" w:author="Пользователь Windows" w:date="2018-11-23T00:59:00Z">
              <w:rPr/>
            </w:rPrChange>
          </w:rPr>
          <w:delText xml:space="preserve"> 25 </w:delText>
        </w:r>
        <w:r w:rsidR="0048162A" w:rsidDel="003C4C0E">
          <w:delText>мая</w:delText>
        </w:r>
        <w:r w:rsidR="0048162A" w:rsidRPr="00F879FD" w:rsidDel="003C4C0E">
          <w:rPr>
            <w:lang w:val="en-US"/>
            <w:rPrChange w:id="76" w:author="Пользователь Windows" w:date="2018-11-23T00:59:00Z">
              <w:rPr/>
            </w:rPrChange>
          </w:rPr>
          <w:delText xml:space="preserve"> 2018 </w:delText>
        </w:r>
        <w:r w:rsidR="0048162A" w:rsidDel="003C4C0E">
          <w:delText>года</w:delText>
        </w:r>
        <w:r w:rsidR="0048162A" w:rsidRPr="00F879FD" w:rsidDel="003C4C0E">
          <w:rPr>
            <w:lang w:val="en-US"/>
            <w:rPrChange w:id="77" w:author="Пользователь Windows" w:date="2018-11-23T00:59:00Z">
              <w:rPr/>
            </w:rPrChange>
          </w:rPr>
          <w:delText xml:space="preserve">, </w:delText>
        </w:r>
        <w:r w:rsidR="0048162A" w:rsidDel="003C4C0E">
          <w:delText>дня</w:delText>
        </w:r>
        <w:r w:rsidR="0048162A" w:rsidRPr="00F879FD" w:rsidDel="003C4C0E">
          <w:rPr>
            <w:lang w:val="en-US"/>
            <w:rPrChange w:id="78" w:author="Пользователь Windows" w:date="2018-11-23T00:59:00Z">
              <w:rPr/>
            </w:rPrChange>
          </w:rPr>
          <w:delText xml:space="preserve"> </w:delText>
        </w:r>
        <w:r w:rsidR="0048162A" w:rsidDel="003C4C0E">
          <w:delText>вступления</w:delText>
        </w:r>
        <w:r w:rsidR="0048162A" w:rsidRPr="00F879FD" w:rsidDel="003C4C0E">
          <w:rPr>
            <w:lang w:val="en-US"/>
            <w:rPrChange w:id="79" w:author="Пользователь Windows" w:date="2018-11-23T00:59:00Z">
              <w:rPr/>
            </w:rPrChange>
          </w:rPr>
          <w:delText xml:space="preserve"> </w:delText>
        </w:r>
        <w:r w:rsidR="0048162A" w:rsidDel="003C4C0E">
          <w:delText>в</w:delText>
        </w:r>
        <w:r w:rsidR="0048162A" w:rsidRPr="00F879FD" w:rsidDel="003C4C0E">
          <w:rPr>
            <w:lang w:val="en-US"/>
            <w:rPrChange w:id="80" w:author="Пользователь Windows" w:date="2018-11-23T00:59:00Z">
              <w:rPr/>
            </w:rPrChange>
          </w:rPr>
          <w:delText xml:space="preserve"> </w:delText>
        </w:r>
        <w:r w:rsidR="0048162A" w:rsidDel="003C4C0E">
          <w:delText>силу</w:delText>
        </w:r>
        <w:r w:rsidR="0048162A" w:rsidRPr="00F879FD" w:rsidDel="003C4C0E">
          <w:rPr>
            <w:lang w:val="en-US"/>
            <w:rPrChange w:id="81" w:author="Пользователь Windows" w:date="2018-11-23T00:59:00Z">
              <w:rPr/>
            </w:rPrChange>
          </w:rPr>
          <w:delText xml:space="preserve"> </w:delText>
        </w:r>
        <w:r w:rsidR="0048162A" w:rsidDel="003C4C0E">
          <w:rPr>
            <w:lang w:val="en-US"/>
          </w:rPr>
          <w:delText>GDPR</w:delText>
        </w:r>
        <w:r w:rsidR="0048162A" w:rsidRPr="00F879FD" w:rsidDel="003C4C0E">
          <w:rPr>
            <w:lang w:val="en-US"/>
            <w:rPrChange w:id="82" w:author="Пользователь Windows" w:date="2018-11-23T00:59:00Z">
              <w:rPr/>
            </w:rPrChange>
          </w:rPr>
          <w:delText xml:space="preserve">, </w:delText>
        </w:r>
        <w:r w:rsidR="0048162A" w:rsidDel="003C4C0E">
          <w:rPr>
            <w:lang w:val="en-US"/>
          </w:rPr>
          <w:delText>Jivochat</w:delText>
        </w:r>
        <w:r w:rsidR="0048162A" w:rsidRPr="00F879FD" w:rsidDel="003C4C0E">
          <w:rPr>
            <w:lang w:val="en-US"/>
            <w:rPrChange w:id="83" w:author="Пользователь Windows" w:date="2018-11-23T00:59:00Z">
              <w:rPr/>
            </w:rPrChange>
          </w:rPr>
          <w:delText xml:space="preserve"> </w:delText>
        </w:r>
        <w:r w:rsidR="0048162A" w:rsidDel="003C4C0E">
          <w:delText>исполняет</w:delText>
        </w:r>
        <w:r w:rsidR="0048162A" w:rsidRPr="00F879FD" w:rsidDel="003C4C0E">
          <w:rPr>
            <w:lang w:val="en-US"/>
            <w:rPrChange w:id="84" w:author="Пользователь Windows" w:date="2018-11-23T00:59:00Z">
              <w:rPr/>
            </w:rPrChange>
          </w:rPr>
          <w:delText xml:space="preserve"> </w:delText>
        </w:r>
        <w:r w:rsidR="0048162A" w:rsidDel="003C4C0E">
          <w:delText>все</w:delText>
        </w:r>
        <w:r w:rsidR="0048162A" w:rsidRPr="00F879FD" w:rsidDel="003C4C0E">
          <w:rPr>
            <w:lang w:val="en-US"/>
            <w:rPrChange w:id="85" w:author="Пользователь Windows" w:date="2018-11-23T00:59:00Z">
              <w:rPr/>
            </w:rPrChange>
          </w:rPr>
          <w:delText xml:space="preserve"> </w:delText>
        </w:r>
        <w:r w:rsidR="0048162A" w:rsidDel="003C4C0E">
          <w:delText>новые</w:delText>
        </w:r>
        <w:r w:rsidR="0048162A" w:rsidRPr="00F879FD" w:rsidDel="003C4C0E">
          <w:rPr>
            <w:lang w:val="en-US"/>
            <w:rPrChange w:id="86" w:author="Пользователь Windows" w:date="2018-11-23T00:59:00Z">
              <w:rPr/>
            </w:rPrChange>
          </w:rPr>
          <w:delText xml:space="preserve"> </w:delText>
        </w:r>
        <w:r w:rsidR="0048162A" w:rsidDel="003C4C0E">
          <w:delText>требования</w:delText>
        </w:r>
        <w:r w:rsidR="0048162A" w:rsidRPr="00F879FD" w:rsidDel="003C4C0E">
          <w:rPr>
            <w:lang w:val="en-US"/>
            <w:rPrChange w:id="87" w:author="Пользователь Windows" w:date="2018-11-23T00:59:00Z">
              <w:rPr/>
            </w:rPrChange>
          </w:rPr>
          <w:delText xml:space="preserve"> </w:delText>
        </w:r>
        <w:r w:rsidR="0013353D" w:rsidDel="003C4C0E">
          <w:delText>по</w:delText>
        </w:r>
        <w:r w:rsidR="0048162A" w:rsidRPr="00F879FD" w:rsidDel="003C4C0E">
          <w:rPr>
            <w:lang w:val="en-US"/>
            <w:rPrChange w:id="88" w:author="Пользователь Windows" w:date="2018-11-23T00:59:00Z">
              <w:rPr/>
            </w:rPrChange>
          </w:rPr>
          <w:delText xml:space="preserve"> </w:delText>
        </w:r>
        <w:r w:rsidR="0048162A" w:rsidDel="003C4C0E">
          <w:delText>обработке</w:delText>
        </w:r>
        <w:r w:rsidR="0048162A" w:rsidRPr="00F879FD" w:rsidDel="003C4C0E">
          <w:rPr>
            <w:lang w:val="en-US"/>
            <w:rPrChange w:id="89" w:author="Пользователь Windows" w:date="2018-11-23T00:59:00Z">
              <w:rPr/>
            </w:rPrChange>
          </w:rPr>
          <w:delText xml:space="preserve"> </w:delText>
        </w:r>
        <w:r w:rsidR="0048162A" w:rsidDel="003C4C0E">
          <w:delText>и</w:delText>
        </w:r>
        <w:r w:rsidR="0048162A" w:rsidRPr="00F879FD" w:rsidDel="003C4C0E">
          <w:rPr>
            <w:lang w:val="en-US"/>
            <w:rPrChange w:id="90" w:author="Пользователь Windows" w:date="2018-11-23T00:59:00Z">
              <w:rPr/>
            </w:rPrChange>
          </w:rPr>
          <w:delText xml:space="preserve"> </w:delText>
        </w:r>
        <w:r w:rsidR="0048162A" w:rsidDel="003C4C0E">
          <w:delText>обеспечению</w:delText>
        </w:r>
        <w:r w:rsidR="0048162A" w:rsidRPr="00F879FD" w:rsidDel="003C4C0E">
          <w:rPr>
            <w:lang w:val="en-US"/>
            <w:rPrChange w:id="91" w:author="Пользователь Windows" w:date="2018-11-23T00:59:00Z">
              <w:rPr/>
            </w:rPrChange>
          </w:rPr>
          <w:delText xml:space="preserve"> </w:delText>
        </w:r>
        <w:r w:rsidR="0048162A" w:rsidDel="003C4C0E">
          <w:delText>безопасности</w:delText>
        </w:r>
        <w:r w:rsidR="0048162A" w:rsidRPr="00F879FD" w:rsidDel="003C4C0E">
          <w:rPr>
            <w:lang w:val="en-US"/>
            <w:rPrChange w:id="92" w:author="Пользователь Windows" w:date="2018-11-23T00:59:00Z">
              <w:rPr/>
            </w:rPrChange>
          </w:rPr>
          <w:delText xml:space="preserve"> </w:delText>
        </w:r>
        <w:r w:rsidR="0048162A" w:rsidDel="003C4C0E">
          <w:delText>персональных</w:delText>
        </w:r>
        <w:r w:rsidR="0048162A" w:rsidRPr="00F879FD" w:rsidDel="003C4C0E">
          <w:rPr>
            <w:lang w:val="en-US"/>
            <w:rPrChange w:id="93" w:author="Пользователь Windows" w:date="2018-11-23T00:59:00Z">
              <w:rPr/>
            </w:rPrChange>
          </w:rPr>
          <w:delText xml:space="preserve"> </w:delText>
        </w:r>
        <w:r w:rsidR="0048162A" w:rsidDel="003C4C0E">
          <w:delText>данных</w:delText>
        </w:r>
        <w:r w:rsidR="0048162A" w:rsidRPr="00F879FD" w:rsidDel="003C4C0E">
          <w:rPr>
            <w:lang w:val="en-US"/>
            <w:rPrChange w:id="94" w:author="Пользователь Windows" w:date="2018-11-23T00:59:00Z">
              <w:rPr/>
            </w:rPrChange>
          </w:rPr>
          <w:delText>.</w:delText>
        </w:r>
      </w:del>
    </w:p>
    <w:p w14:paraId="6D429373" w14:textId="0CCA7D0B" w:rsidR="0048162A" w:rsidRPr="003C4C0E" w:rsidDel="003C4C0E" w:rsidRDefault="003C4C0E">
      <w:pPr>
        <w:rPr>
          <w:del w:id="95" w:author="Пользователь Windows" w:date="2018-11-23T01:07:00Z"/>
          <w:lang w:val="en-US"/>
          <w:rPrChange w:id="96" w:author="Пользователь Windows" w:date="2018-11-23T01:07:00Z">
            <w:rPr>
              <w:del w:id="97" w:author="Пользователь Windows" w:date="2018-11-23T01:07:00Z"/>
            </w:rPr>
          </w:rPrChange>
        </w:rPr>
      </w:pPr>
      <w:ins w:id="98" w:author="Пользователь Windows" w:date="2018-11-23T01:03:00Z">
        <w:r w:rsidRPr="003C4C0E">
          <w:rPr>
            <w:lang w:val="en-US"/>
            <w:rPrChange w:id="99" w:author="Пользователь Windows" w:date="2018-11-23T01:03:00Z">
              <w:rPr/>
            </w:rPrChange>
          </w:rPr>
          <w:t xml:space="preserve">We </w:t>
        </w:r>
        <w:del w:id="100" w:author="Voidless" w:date="2018-11-23T23:45:00Z">
          <w:r w:rsidRPr="003C4C0E" w:rsidDel="00964F33">
            <w:rPr>
              <w:lang w:val="en-US"/>
              <w:rPrChange w:id="101" w:author="Пользователь Windows" w:date="2018-11-23T01:03:00Z">
                <w:rPr/>
              </w:rPrChange>
            </w:rPr>
            <w:delText xml:space="preserve">are </w:delText>
          </w:r>
        </w:del>
      </w:ins>
      <w:ins w:id="102" w:author="Пользователь Windows" w:date="2018-11-23T01:04:00Z">
        <w:r>
          <w:rPr>
            <w:lang w:val="en-US"/>
          </w:rPr>
          <w:t>seek</w:t>
        </w:r>
      </w:ins>
      <w:ins w:id="103" w:author="Пользователь Windows" w:date="2018-11-23T01:03:00Z">
        <w:r w:rsidRPr="003C4C0E">
          <w:rPr>
            <w:lang w:val="en-US"/>
            <w:rPrChange w:id="104" w:author="Пользователь Windows" w:date="2018-11-23T01:03:00Z">
              <w:rPr/>
            </w:rPrChange>
          </w:rPr>
          <w:t xml:space="preserve"> to transparently processing all personal data that </w:t>
        </w:r>
      </w:ins>
      <w:ins w:id="105" w:author="Пользователь Windows" w:date="2018-11-23T01:04:00Z">
        <w:r>
          <w:t>с</w:t>
        </w:r>
        <w:r w:rsidRPr="003C4C0E">
          <w:rPr>
            <w:lang w:val="en-US"/>
            <w:rPrChange w:id="106" w:author="Пользователь Windows" w:date="2018-11-23T01:04:00Z">
              <w:rPr/>
            </w:rPrChange>
          </w:rPr>
          <w:t>an</w:t>
        </w:r>
      </w:ins>
      <w:ins w:id="107" w:author="Пользователь Windows" w:date="2018-11-23T01:03:00Z">
        <w:r w:rsidRPr="003C4C0E">
          <w:rPr>
            <w:lang w:val="en-US"/>
            <w:rPrChange w:id="108" w:author="Пользователь Windows" w:date="2018-11-23T01:03:00Z">
              <w:rPr/>
            </w:rPrChange>
          </w:rPr>
          <w:t xml:space="preserve"> be entered into Jivochat, </w:t>
        </w:r>
      </w:ins>
      <w:ins w:id="109" w:author="Пользователь Windows" w:date="2018-11-23T01:05:00Z">
        <w:r w:rsidRPr="003C4C0E">
          <w:rPr>
            <w:lang w:val="en-US"/>
          </w:rPr>
          <w:t>complying</w:t>
        </w:r>
        <w:r>
          <w:rPr>
            <w:lang w:val="en-US"/>
          </w:rPr>
          <w:t xml:space="preserve"> </w:t>
        </w:r>
      </w:ins>
      <w:ins w:id="110" w:author="Пользователь Windows" w:date="2018-11-23T01:03:00Z">
        <w:r w:rsidRPr="003C4C0E">
          <w:rPr>
            <w:lang w:val="en-US"/>
            <w:rPrChange w:id="111" w:author="Пользователь Windows" w:date="2018-11-23T01:03:00Z">
              <w:rPr/>
            </w:rPrChange>
          </w:rPr>
          <w:t xml:space="preserve">the rights of individuals and helping our customers </w:t>
        </w:r>
      </w:ins>
      <w:ins w:id="112" w:author="Пользователь Windows" w:date="2018-11-23T01:06:00Z">
        <w:r>
          <w:rPr>
            <w:lang w:val="en-US"/>
          </w:rPr>
          <w:t>conform to</w:t>
        </w:r>
      </w:ins>
      <w:ins w:id="113" w:author="Пользователь Windows" w:date="2018-11-23T01:03:00Z">
        <w:r w:rsidRPr="003C4C0E">
          <w:rPr>
            <w:lang w:val="en-US"/>
            <w:rPrChange w:id="114" w:author="Пользователь Windows" w:date="2018-11-23T01:03:00Z">
              <w:rPr/>
            </w:rPrChange>
          </w:rPr>
          <w:t xml:space="preserve"> the requirements of the GDPR</w:t>
        </w:r>
      </w:ins>
      <w:ins w:id="115" w:author="Пользователь Windows" w:date="2018-11-23T01:07:00Z">
        <w:r>
          <w:rPr>
            <w:lang w:val="en-US"/>
          </w:rPr>
          <w:t>.</w:t>
        </w:r>
      </w:ins>
      <w:del w:id="116" w:author="Пользователь Windows" w:date="2018-11-23T01:07:00Z">
        <w:r w:rsidR="002B677C" w:rsidDel="003C4C0E">
          <w:delText>Мы</w:delText>
        </w:r>
        <w:r w:rsidR="002B677C" w:rsidRPr="003C4C0E" w:rsidDel="003C4C0E">
          <w:rPr>
            <w:lang w:val="en-US"/>
            <w:rPrChange w:id="117" w:author="Пользователь Windows" w:date="2018-11-23T01:07:00Z">
              <w:rPr/>
            </w:rPrChange>
          </w:rPr>
          <w:delText xml:space="preserve"> </w:delText>
        </w:r>
        <w:r w:rsidR="002B677C" w:rsidDel="003C4C0E">
          <w:delText>стремимся</w:delText>
        </w:r>
        <w:r w:rsidR="002B677C" w:rsidRPr="003C4C0E" w:rsidDel="003C4C0E">
          <w:rPr>
            <w:lang w:val="en-US"/>
            <w:rPrChange w:id="118" w:author="Пользователь Windows" w:date="2018-11-23T01:07:00Z">
              <w:rPr/>
            </w:rPrChange>
          </w:rPr>
          <w:delText xml:space="preserve"> </w:delText>
        </w:r>
        <w:r w:rsidR="002B677C" w:rsidDel="003C4C0E">
          <w:delText>прозрачно</w:delText>
        </w:r>
        <w:r w:rsidR="002B677C" w:rsidRPr="003C4C0E" w:rsidDel="003C4C0E">
          <w:rPr>
            <w:lang w:val="en-US"/>
            <w:rPrChange w:id="119" w:author="Пользователь Windows" w:date="2018-11-23T01:07:00Z">
              <w:rPr/>
            </w:rPrChange>
          </w:rPr>
          <w:delText xml:space="preserve"> </w:delText>
        </w:r>
        <w:r w:rsidR="002B677C" w:rsidDel="003C4C0E">
          <w:delText>обрабатывать</w:delText>
        </w:r>
        <w:r w:rsidR="002B677C" w:rsidRPr="003C4C0E" w:rsidDel="003C4C0E">
          <w:rPr>
            <w:lang w:val="en-US"/>
            <w:rPrChange w:id="120" w:author="Пользователь Windows" w:date="2018-11-23T01:07:00Z">
              <w:rPr/>
            </w:rPrChange>
          </w:rPr>
          <w:delText xml:space="preserve"> </w:delText>
        </w:r>
        <w:r w:rsidR="002B677C" w:rsidDel="003C4C0E">
          <w:delText>все</w:delText>
        </w:r>
        <w:r w:rsidR="002B677C" w:rsidRPr="003C4C0E" w:rsidDel="003C4C0E">
          <w:rPr>
            <w:lang w:val="en-US"/>
            <w:rPrChange w:id="121" w:author="Пользователь Windows" w:date="2018-11-23T01:07:00Z">
              <w:rPr/>
            </w:rPrChange>
          </w:rPr>
          <w:delText xml:space="preserve"> </w:delText>
        </w:r>
        <w:r w:rsidR="002B677C" w:rsidDel="003C4C0E">
          <w:delText>персональные</w:delText>
        </w:r>
        <w:r w:rsidR="002B677C" w:rsidRPr="003C4C0E" w:rsidDel="003C4C0E">
          <w:rPr>
            <w:lang w:val="en-US"/>
            <w:rPrChange w:id="122" w:author="Пользователь Windows" w:date="2018-11-23T01:07:00Z">
              <w:rPr/>
            </w:rPrChange>
          </w:rPr>
          <w:delText xml:space="preserve"> </w:delText>
        </w:r>
        <w:r w:rsidR="002B677C" w:rsidDel="003C4C0E">
          <w:delText>данные</w:delText>
        </w:r>
        <w:r w:rsidR="002B677C" w:rsidRPr="003C4C0E" w:rsidDel="003C4C0E">
          <w:rPr>
            <w:lang w:val="en-US"/>
            <w:rPrChange w:id="123" w:author="Пользователь Windows" w:date="2018-11-23T01:07:00Z">
              <w:rPr/>
            </w:rPrChange>
          </w:rPr>
          <w:delText xml:space="preserve">, </w:delText>
        </w:r>
        <w:r w:rsidR="002B677C" w:rsidDel="003C4C0E">
          <w:delText>которые</w:delText>
        </w:r>
        <w:r w:rsidR="002B677C" w:rsidRPr="003C4C0E" w:rsidDel="003C4C0E">
          <w:rPr>
            <w:lang w:val="en-US"/>
            <w:rPrChange w:id="124" w:author="Пользователь Windows" w:date="2018-11-23T01:07:00Z">
              <w:rPr/>
            </w:rPrChange>
          </w:rPr>
          <w:delText xml:space="preserve"> </w:delText>
        </w:r>
        <w:r w:rsidR="00272254" w:rsidDel="003C4C0E">
          <w:delText>могут</w:delText>
        </w:r>
        <w:r w:rsidR="00272254" w:rsidRPr="003C4C0E" w:rsidDel="003C4C0E">
          <w:rPr>
            <w:lang w:val="en-US"/>
            <w:rPrChange w:id="125" w:author="Пользователь Windows" w:date="2018-11-23T01:07:00Z">
              <w:rPr/>
            </w:rPrChange>
          </w:rPr>
          <w:delText xml:space="preserve"> </w:delText>
        </w:r>
        <w:r w:rsidR="00272254" w:rsidDel="003C4C0E">
          <w:delText>быть</w:delText>
        </w:r>
        <w:r w:rsidR="00272254" w:rsidRPr="003C4C0E" w:rsidDel="003C4C0E">
          <w:rPr>
            <w:lang w:val="en-US"/>
            <w:rPrChange w:id="126" w:author="Пользователь Windows" w:date="2018-11-23T01:07:00Z">
              <w:rPr/>
            </w:rPrChange>
          </w:rPr>
          <w:delText xml:space="preserve"> </w:delText>
        </w:r>
        <w:r w:rsidR="00272254" w:rsidDel="003C4C0E">
          <w:delText>занесены</w:delText>
        </w:r>
        <w:r w:rsidR="002B677C" w:rsidRPr="003C4C0E" w:rsidDel="003C4C0E">
          <w:rPr>
            <w:lang w:val="en-US"/>
            <w:rPrChange w:id="127" w:author="Пользователь Windows" w:date="2018-11-23T01:07:00Z">
              <w:rPr/>
            </w:rPrChange>
          </w:rPr>
          <w:delText xml:space="preserve"> </w:delText>
        </w:r>
        <w:r w:rsidR="002B677C" w:rsidDel="003C4C0E">
          <w:delText>в</w:delText>
        </w:r>
        <w:r w:rsidR="002B677C" w:rsidRPr="003C4C0E" w:rsidDel="003C4C0E">
          <w:rPr>
            <w:lang w:val="en-US"/>
            <w:rPrChange w:id="128" w:author="Пользователь Windows" w:date="2018-11-23T01:07:00Z">
              <w:rPr/>
            </w:rPrChange>
          </w:rPr>
          <w:delText xml:space="preserve"> </w:delText>
        </w:r>
        <w:r w:rsidR="002B677C" w:rsidDel="003C4C0E">
          <w:rPr>
            <w:lang w:val="en-US"/>
          </w:rPr>
          <w:delText>Jivochat</w:delText>
        </w:r>
        <w:r w:rsidR="002B677C" w:rsidRPr="003C4C0E" w:rsidDel="003C4C0E">
          <w:rPr>
            <w:lang w:val="en-US"/>
            <w:rPrChange w:id="129" w:author="Пользователь Windows" w:date="2018-11-23T01:07:00Z">
              <w:rPr/>
            </w:rPrChange>
          </w:rPr>
          <w:delText xml:space="preserve">, </w:delText>
        </w:r>
        <w:r w:rsidR="002B677C" w:rsidDel="003C4C0E">
          <w:delText>соблюдать</w:delText>
        </w:r>
        <w:r w:rsidR="002B677C" w:rsidRPr="003C4C0E" w:rsidDel="003C4C0E">
          <w:rPr>
            <w:lang w:val="en-US"/>
            <w:rPrChange w:id="130" w:author="Пользователь Windows" w:date="2018-11-23T01:07:00Z">
              <w:rPr/>
            </w:rPrChange>
          </w:rPr>
          <w:delText xml:space="preserve"> </w:delText>
        </w:r>
        <w:r w:rsidR="002B677C" w:rsidDel="003C4C0E">
          <w:delText>права</w:delText>
        </w:r>
        <w:r w:rsidR="002B677C" w:rsidRPr="003C4C0E" w:rsidDel="003C4C0E">
          <w:rPr>
            <w:lang w:val="en-US"/>
            <w:rPrChange w:id="131" w:author="Пользователь Windows" w:date="2018-11-23T01:07:00Z">
              <w:rPr/>
            </w:rPrChange>
          </w:rPr>
          <w:delText xml:space="preserve"> </w:delText>
        </w:r>
        <w:r w:rsidR="002B677C" w:rsidDel="003C4C0E">
          <w:delText>физических</w:delText>
        </w:r>
        <w:r w:rsidR="002B677C" w:rsidRPr="003C4C0E" w:rsidDel="003C4C0E">
          <w:rPr>
            <w:lang w:val="en-US"/>
            <w:rPrChange w:id="132" w:author="Пользователь Windows" w:date="2018-11-23T01:07:00Z">
              <w:rPr/>
            </w:rPrChange>
          </w:rPr>
          <w:delText xml:space="preserve"> </w:delText>
        </w:r>
        <w:r w:rsidR="002B677C" w:rsidDel="003C4C0E">
          <w:delText>лиц</w:delText>
        </w:r>
        <w:r w:rsidR="002B677C" w:rsidRPr="003C4C0E" w:rsidDel="003C4C0E">
          <w:rPr>
            <w:lang w:val="en-US"/>
            <w:rPrChange w:id="133" w:author="Пользователь Windows" w:date="2018-11-23T01:07:00Z">
              <w:rPr/>
            </w:rPrChange>
          </w:rPr>
          <w:delText xml:space="preserve"> </w:delText>
        </w:r>
        <w:r w:rsidR="002B677C" w:rsidDel="003C4C0E">
          <w:delText>и</w:delText>
        </w:r>
        <w:r w:rsidR="002B677C" w:rsidRPr="003C4C0E" w:rsidDel="003C4C0E">
          <w:rPr>
            <w:lang w:val="en-US"/>
            <w:rPrChange w:id="134" w:author="Пользователь Windows" w:date="2018-11-23T01:07:00Z">
              <w:rPr/>
            </w:rPrChange>
          </w:rPr>
          <w:delText xml:space="preserve"> </w:delText>
        </w:r>
        <w:r w:rsidR="002B677C" w:rsidDel="003C4C0E">
          <w:delText>помогать</w:delText>
        </w:r>
        <w:r w:rsidR="002B677C" w:rsidRPr="003C4C0E" w:rsidDel="003C4C0E">
          <w:rPr>
            <w:lang w:val="en-US"/>
            <w:rPrChange w:id="135" w:author="Пользователь Windows" w:date="2018-11-23T01:07:00Z">
              <w:rPr/>
            </w:rPrChange>
          </w:rPr>
          <w:delText xml:space="preserve"> </w:delText>
        </w:r>
        <w:r w:rsidR="002B677C" w:rsidDel="003C4C0E">
          <w:delText>нашим</w:delText>
        </w:r>
        <w:r w:rsidR="002B677C" w:rsidRPr="003C4C0E" w:rsidDel="003C4C0E">
          <w:rPr>
            <w:lang w:val="en-US"/>
            <w:rPrChange w:id="136" w:author="Пользователь Windows" w:date="2018-11-23T01:07:00Z">
              <w:rPr/>
            </w:rPrChange>
          </w:rPr>
          <w:delText xml:space="preserve"> </w:delText>
        </w:r>
        <w:r w:rsidR="002B677C" w:rsidDel="003C4C0E">
          <w:delText>клиентам</w:delText>
        </w:r>
        <w:r w:rsidR="002B677C" w:rsidRPr="003C4C0E" w:rsidDel="003C4C0E">
          <w:rPr>
            <w:lang w:val="en-US"/>
            <w:rPrChange w:id="137" w:author="Пользователь Windows" w:date="2018-11-23T01:07:00Z">
              <w:rPr/>
            </w:rPrChange>
          </w:rPr>
          <w:delText xml:space="preserve"> </w:delText>
        </w:r>
        <w:r w:rsidR="002B677C" w:rsidDel="003C4C0E">
          <w:delText>соответствовать</w:delText>
        </w:r>
        <w:r w:rsidR="002B677C" w:rsidRPr="003C4C0E" w:rsidDel="003C4C0E">
          <w:rPr>
            <w:lang w:val="en-US"/>
            <w:rPrChange w:id="138" w:author="Пользователь Windows" w:date="2018-11-23T01:07:00Z">
              <w:rPr/>
            </w:rPrChange>
          </w:rPr>
          <w:delText xml:space="preserve"> </w:delText>
        </w:r>
        <w:r w:rsidR="002B677C" w:rsidDel="003C4C0E">
          <w:delText>требованиям</w:delText>
        </w:r>
        <w:r w:rsidR="002B677C" w:rsidRPr="003C4C0E" w:rsidDel="003C4C0E">
          <w:rPr>
            <w:lang w:val="en-US"/>
            <w:rPrChange w:id="139" w:author="Пользователь Windows" w:date="2018-11-23T01:07:00Z">
              <w:rPr/>
            </w:rPrChange>
          </w:rPr>
          <w:delText xml:space="preserve"> </w:delText>
        </w:r>
        <w:r w:rsidR="002B677C" w:rsidDel="003C4C0E">
          <w:rPr>
            <w:lang w:val="en-US"/>
          </w:rPr>
          <w:delText>GDPR</w:delText>
        </w:r>
        <w:r w:rsidR="002B677C" w:rsidRPr="003C4C0E" w:rsidDel="003C4C0E">
          <w:rPr>
            <w:lang w:val="en-US"/>
            <w:rPrChange w:id="140" w:author="Пользователь Windows" w:date="2018-11-23T01:07:00Z">
              <w:rPr/>
            </w:rPrChange>
          </w:rPr>
          <w:delText>.</w:delText>
        </w:r>
      </w:del>
    </w:p>
    <w:p w14:paraId="2E1F817D" w14:textId="77777777" w:rsidR="00272254" w:rsidRPr="003C4C0E" w:rsidRDefault="00272254">
      <w:pPr>
        <w:rPr>
          <w:lang w:val="en-US"/>
          <w:rPrChange w:id="141" w:author="Пользователь Windows" w:date="2018-11-23T01:07:00Z">
            <w:rPr/>
          </w:rPrChange>
        </w:rPr>
      </w:pPr>
    </w:p>
    <w:p w14:paraId="09B762AB" w14:textId="050B0473" w:rsidR="002B677C" w:rsidRPr="001E12A9" w:rsidRDefault="001E12A9">
      <w:pPr>
        <w:rPr>
          <w:b/>
          <w:sz w:val="28"/>
          <w:lang w:val="en-US"/>
          <w:rPrChange w:id="142" w:author="Пользователь Windows" w:date="2018-11-23T01:09:00Z">
            <w:rPr>
              <w:b/>
              <w:sz w:val="28"/>
            </w:rPr>
          </w:rPrChange>
        </w:rPr>
      </w:pPr>
      <w:ins w:id="143" w:author="Пользователь Windows" w:date="2018-11-23T01:09:00Z">
        <w:r w:rsidRPr="001E12A9">
          <w:rPr>
            <w:b/>
            <w:sz w:val="28"/>
            <w:lang w:val="en-US"/>
            <w:rPrChange w:id="144" w:author="Пользователь Windows" w:date="2018-11-23T01:09:00Z">
              <w:rPr>
                <w:b/>
                <w:sz w:val="28"/>
              </w:rPr>
            </w:rPrChange>
          </w:rPr>
          <w:t xml:space="preserve">How </w:t>
        </w:r>
      </w:ins>
      <w:ins w:id="145" w:author="Пользователь Windows" w:date="2018-11-23T01:17:00Z">
        <w:r w:rsidR="00182A4B" w:rsidRPr="004D2749">
          <w:rPr>
            <w:b/>
            <w:sz w:val="28"/>
            <w:lang w:val="en-US"/>
          </w:rPr>
          <w:t>is</w:t>
        </w:r>
        <w:r w:rsidR="00182A4B" w:rsidRPr="001E12A9">
          <w:rPr>
            <w:b/>
            <w:sz w:val="28"/>
            <w:lang w:val="en-US"/>
          </w:rPr>
          <w:t xml:space="preserve"> Jivochat </w:t>
        </w:r>
      </w:ins>
      <w:ins w:id="146" w:author="Пользователь Windows" w:date="2018-11-23T01:09:00Z">
        <w:r w:rsidRPr="001E12A9">
          <w:rPr>
            <w:b/>
            <w:sz w:val="28"/>
            <w:lang w:val="en-US"/>
            <w:rPrChange w:id="147" w:author="Пользователь Windows" w:date="2018-11-23T01:09:00Z">
              <w:rPr>
                <w:b/>
                <w:sz w:val="28"/>
              </w:rPr>
            </w:rPrChange>
          </w:rPr>
          <w:t>exe</w:t>
        </w:r>
        <w:r>
          <w:rPr>
            <w:b/>
            <w:sz w:val="28"/>
            <w:lang w:val="en-US"/>
          </w:rPr>
          <w:t>cutes the rights of individuals</w:t>
        </w:r>
      </w:ins>
      <w:del w:id="148" w:author="Пользователь Windows" w:date="2018-11-23T01:09:00Z">
        <w:r w:rsidR="00385A53" w:rsidDel="001E12A9">
          <w:rPr>
            <w:b/>
            <w:sz w:val="28"/>
          </w:rPr>
          <w:delText>Как</w:delText>
        </w:r>
        <w:r w:rsidR="00272254" w:rsidRPr="001E12A9" w:rsidDel="001E12A9">
          <w:rPr>
            <w:b/>
            <w:sz w:val="28"/>
            <w:lang w:val="en-US"/>
            <w:rPrChange w:id="149" w:author="Пользователь Windows" w:date="2018-11-23T01:09:00Z">
              <w:rPr>
                <w:b/>
                <w:sz w:val="28"/>
              </w:rPr>
            </w:rPrChange>
          </w:rPr>
          <w:delText xml:space="preserve"> </w:delText>
        </w:r>
        <w:r w:rsidR="00272254" w:rsidRPr="001A753B" w:rsidDel="001E12A9">
          <w:rPr>
            <w:b/>
            <w:sz w:val="28"/>
            <w:lang w:val="en-US"/>
          </w:rPr>
          <w:delText>Jivochat</w:delText>
        </w:r>
        <w:r w:rsidR="00272254" w:rsidRPr="001E12A9" w:rsidDel="001E12A9">
          <w:rPr>
            <w:b/>
            <w:sz w:val="28"/>
            <w:lang w:val="en-US"/>
            <w:rPrChange w:id="150" w:author="Пользователь Windows" w:date="2018-11-23T01:09:00Z">
              <w:rPr>
                <w:b/>
                <w:sz w:val="28"/>
              </w:rPr>
            </w:rPrChange>
          </w:rPr>
          <w:delText xml:space="preserve"> </w:delText>
        </w:r>
        <w:r w:rsidR="00385A53" w:rsidDel="001E12A9">
          <w:rPr>
            <w:b/>
            <w:sz w:val="28"/>
          </w:rPr>
          <w:delText>исполняет</w:delText>
        </w:r>
        <w:r w:rsidR="00385A53" w:rsidRPr="001E12A9" w:rsidDel="001E12A9">
          <w:rPr>
            <w:b/>
            <w:sz w:val="28"/>
            <w:lang w:val="en-US"/>
            <w:rPrChange w:id="151" w:author="Пользователь Windows" w:date="2018-11-23T01:09:00Z">
              <w:rPr>
                <w:b/>
                <w:sz w:val="28"/>
              </w:rPr>
            </w:rPrChange>
          </w:rPr>
          <w:delText xml:space="preserve"> </w:delText>
        </w:r>
        <w:r w:rsidR="00385A53" w:rsidDel="001E12A9">
          <w:rPr>
            <w:b/>
            <w:sz w:val="28"/>
          </w:rPr>
          <w:delText>права</w:delText>
        </w:r>
        <w:r w:rsidR="00385A53" w:rsidRPr="001E12A9" w:rsidDel="001E12A9">
          <w:rPr>
            <w:b/>
            <w:sz w:val="28"/>
            <w:lang w:val="en-US"/>
            <w:rPrChange w:id="152" w:author="Пользователь Windows" w:date="2018-11-23T01:09:00Z">
              <w:rPr>
                <w:b/>
                <w:sz w:val="28"/>
              </w:rPr>
            </w:rPrChange>
          </w:rPr>
          <w:delText xml:space="preserve"> </w:delText>
        </w:r>
        <w:r w:rsidR="00385A53" w:rsidDel="001E12A9">
          <w:rPr>
            <w:b/>
            <w:sz w:val="28"/>
          </w:rPr>
          <w:delText>физических</w:delText>
        </w:r>
        <w:r w:rsidR="00385A53" w:rsidRPr="001E12A9" w:rsidDel="001E12A9">
          <w:rPr>
            <w:b/>
            <w:sz w:val="28"/>
            <w:lang w:val="en-US"/>
            <w:rPrChange w:id="153" w:author="Пользователь Windows" w:date="2018-11-23T01:09:00Z">
              <w:rPr>
                <w:b/>
                <w:sz w:val="28"/>
              </w:rPr>
            </w:rPrChange>
          </w:rPr>
          <w:delText xml:space="preserve"> </w:delText>
        </w:r>
        <w:r w:rsidR="00385A53" w:rsidDel="001E12A9">
          <w:rPr>
            <w:b/>
            <w:sz w:val="28"/>
          </w:rPr>
          <w:delText>лиц</w:delText>
        </w:r>
      </w:del>
      <w:r w:rsidR="00385A53" w:rsidRPr="001E12A9">
        <w:rPr>
          <w:b/>
          <w:sz w:val="28"/>
          <w:lang w:val="en-US"/>
          <w:rPrChange w:id="154" w:author="Пользователь Windows" w:date="2018-11-23T01:09:00Z">
            <w:rPr>
              <w:b/>
              <w:sz w:val="28"/>
            </w:rPr>
          </w:rPrChange>
        </w:rPr>
        <w:t>?</w:t>
      </w:r>
    </w:p>
    <w:p w14:paraId="79E0272F" w14:textId="7D31ACE0" w:rsidR="001E12A9" w:rsidRDefault="001E12A9">
      <w:pPr>
        <w:rPr>
          <w:ins w:id="155" w:author="Пользователь Windows" w:date="2018-11-23T01:09:00Z"/>
          <w:lang w:val="en-US"/>
        </w:rPr>
      </w:pPr>
      <w:ins w:id="156" w:author="Пользователь Windows" w:date="2018-11-23T01:09:00Z">
        <w:r w:rsidRPr="001E12A9">
          <w:rPr>
            <w:lang w:val="en-US"/>
          </w:rPr>
          <w:t xml:space="preserve">The GDPR imposes many requirements on the security of personal data, the </w:t>
        </w:r>
      </w:ins>
      <w:ins w:id="157" w:author="Пользователь Windows" w:date="2018-11-23T01:10:00Z">
        <w:r w:rsidRPr="001E12A9">
          <w:rPr>
            <w:lang w:val="en-US"/>
            <w:rPrChange w:id="158" w:author="Пользователь Windows" w:date="2018-11-23T01:10:00Z">
              <w:rPr/>
            </w:rPrChange>
          </w:rPr>
          <w:t>execution</w:t>
        </w:r>
      </w:ins>
      <w:ins w:id="159" w:author="Пользователь Windows" w:date="2018-11-23T01:09:00Z">
        <w:r w:rsidRPr="001E12A9">
          <w:rPr>
            <w:lang w:val="en-US"/>
          </w:rPr>
          <w:t xml:space="preserve"> of the rights of individuals and the transparent processing of personal data.</w:t>
        </w:r>
      </w:ins>
    </w:p>
    <w:p w14:paraId="7CAAE28D" w14:textId="3329B246" w:rsidR="00182A4B" w:rsidRDefault="00182A4B">
      <w:pPr>
        <w:rPr>
          <w:ins w:id="160" w:author="Пользователь Windows" w:date="2018-11-23T01:11:00Z"/>
          <w:lang w:val="en-US"/>
        </w:rPr>
      </w:pPr>
      <w:ins w:id="161" w:author="Пользователь Windows" w:date="2018-11-23T01:11:00Z">
        <w:r w:rsidRPr="00182A4B">
          <w:rPr>
            <w:lang w:val="en-US"/>
          </w:rPr>
          <w:t xml:space="preserve">The key </w:t>
        </w:r>
        <w:r>
          <w:rPr>
            <w:lang w:val="en-US"/>
          </w:rPr>
          <w:t>issue</w:t>
        </w:r>
        <w:r w:rsidRPr="00182A4B">
          <w:rPr>
            <w:lang w:val="en-US"/>
          </w:rPr>
          <w:t xml:space="preserve"> that decides Jivochat paramount, this</w:t>
        </w:r>
      </w:ins>
      <w:ins w:id="162" w:author="Пользователь Windows" w:date="2018-11-23T01:12:00Z">
        <w:r w:rsidRPr="00182A4B">
          <w:rPr>
            <w:lang w:val="en-US"/>
            <w:rPrChange w:id="163" w:author="Пользователь Windows" w:date="2018-11-23T01:12:00Z">
              <w:rPr/>
            </w:rPrChange>
          </w:rPr>
          <w:t xml:space="preserve"> is </w:t>
        </w:r>
        <w:r>
          <w:rPr>
            <w:lang w:val="en-US"/>
          </w:rPr>
          <w:t>a</w:t>
        </w:r>
      </w:ins>
      <w:ins w:id="164" w:author="Пользователь Windows" w:date="2018-11-23T01:11:00Z">
        <w:r w:rsidRPr="00182A4B">
          <w:rPr>
            <w:lang w:val="en-US"/>
          </w:rPr>
          <w:t xml:space="preserve"> simple and easy </w:t>
        </w:r>
      </w:ins>
      <w:ins w:id="165" w:author="Пользователь Windows" w:date="2018-11-23T01:13:00Z">
        <w:r>
          <w:rPr>
            <w:lang w:val="en-US"/>
          </w:rPr>
          <w:t>execute</w:t>
        </w:r>
      </w:ins>
      <w:ins w:id="166" w:author="Пользователь Windows" w:date="2018-11-23T01:11:00Z">
        <w:r w:rsidRPr="00182A4B">
          <w:rPr>
            <w:lang w:val="en-US"/>
          </w:rPr>
          <w:t xml:space="preserve"> rights of individuals.</w:t>
        </w:r>
      </w:ins>
    </w:p>
    <w:p w14:paraId="5B50EDD2" w14:textId="42C22C97" w:rsidR="00A77C75" w:rsidRPr="00182A4B" w:rsidDel="00182A4B" w:rsidRDefault="00272254">
      <w:pPr>
        <w:rPr>
          <w:del w:id="167" w:author="Пользователь Windows" w:date="2018-11-23T01:11:00Z"/>
          <w:lang w:val="en-US"/>
          <w:rPrChange w:id="168" w:author="Пользователь Windows" w:date="2018-11-23T01:11:00Z">
            <w:rPr>
              <w:del w:id="169" w:author="Пользователь Windows" w:date="2018-11-23T01:11:00Z"/>
            </w:rPr>
          </w:rPrChange>
        </w:rPr>
      </w:pPr>
      <w:del w:id="170" w:author="Пользователь Windows" w:date="2018-11-23T01:11:00Z">
        <w:r w:rsidDel="00182A4B">
          <w:rPr>
            <w:lang w:val="en-US"/>
          </w:rPr>
          <w:delText>GDPR</w:delText>
        </w:r>
        <w:r w:rsidRPr="00182A4B" w:rsidDel="00182A4B">
          <w:rPr>
            <w:lang w:val="en-US"/>
            <w:rPrChange w:id="171" w:author="Пользователь Windows" w:date="2018-11-23T01:11:00Z">
              <w:rPr/>
            </w:rPrChange>
          </w:rPr>
          <w:delText xml:space="preserve"> </w:delText>
        </w:r>
        <w:r w:rsidDel="00182A4B">
          <w:delText>накладывает</w:delText>
        </w:r>
        <w:r w:rsidRPr="00182A4B" w:rsidDel="00182A4B">
          <w:rPr>
            <w:lang w:val="en-US"/>
            <w:rPrChange w:id="172" w:author="Пользователь Windows" w:date="2018-11-23T01:11:00Z">
              <w:rPr/>
            </w:rPrChange>
          </w:rPr>
          <w:delText xml:space="preserve"> </w:delText>
        </w:r>
        <w:r w:rsidDel="00182A4B">
          <w:delText>множество</w:delText>
        </w:r>
        <w:r w:rsidRPr="00182A4B" w:rsidDel="00182A4B">
          <w:rPr>
            <w:lang w:val="en-US"/>
            <w:rPrChange w:id="173" w:author="Пользователь Windows" w:date="2018-11-23T01:11:00Z">
              <w:rPr/>
            </w:rPrChange>
          </w:rPr>
          <w:delText xml:space="preserve"> </w:delText>
        </w:r>
        <w:r w:rsidDel="00182A4B">
          <w:delText>требований</w:delText>
        </w:r>
        <w:r w:rsidRPr="00182A4B" w:rsidDel="00182A4B">
          <w:rPr>
            <w:lang w:val="en-US"/>
            <w:rPrChange w:id="174" w:author="Пользователь Windows" w:date="2018-11-23T01:11:00Z">
              <w:rPr/>
            </w:rPrChange>
          </w:rPr>
          <w:delText xml:space="preserve"> </w:delText>
        </w:r>
        <w:r w:rsidDel="00182A4B">
          <w:delText>по</w:delText>
        </w:r>
        <w:r w:rsidRPr="00182A4B" w:rsidDel="00182A4B">
          <w:rPr>
            <w:lang w:val="en-US"/>
            <w:rPrChange w:id="175" w:author="Пользователь Windows" w:date="2018-11-23T01:11:00Z">
              <w:rPr/>
            </w:rPrChange>
          </w:rPr>
          <w:delText xml:space="preserve"> </w:delText>
        </w:r>
        <w:r w:rsidDel="00182A4B">
          <w:delText>обеспечению</w:delText>
        </w:r>
        <w:r w:rsidRPr="00182A4B" w:rsidDel="00182A4B">
          <w:rPr>
            <w:lang w:val="en-US"/>
            <w:rPrChange w:id="176" w:author="Пользователь Windows" w:date="2018-11-23T01:11:00Z">
              <w:rPr/>
            </w:rPrChange>
          </w:rPr>
          <w:delText xml:space="preserve"> </w:delText>
        </w:r>
        <w:r w:rsidDel="00182A4B">
          <w:delText>безопасности</w:delText>
        </w:r>
        <w:r w:rsidRPr="00182A4B" w:rsidDel="00182A4B">
          <w:rPr>
            <w:lang w:val="en-US"/>
            <w:rPrChange w:id="177" w:author="Пользователь Windows" w:date="2018-11-23T01:11:00Z">
              <w:rPr/>
            </w:rPrChange>
          </w:rPr>
          <w:delText xml:space="preserve"> </w:delText>
        </w:r>
        <w:r w:rsidDel="00182A4B">
          <w:delText>персональных</w:delText>
        </w:r>
        <w:r w:rsidRPr="00182A4B" w:rsidDel="00182A4B">
          <w:rPr>
            <w:lang w:val="en-US"/>
            <w:rPrChange w:id="178" w:author="Пользователь Windows" w:date="2018-11-23T01:11:00Z">
              <w:rPr/>
            </w:rPrChange>
          </w:rPr>
          <w:delText xml:space="preserve"> </w:delText>
        </w:r>
        <w:r w:rsidDel="00182A4B">
          <w:delText>данных</w:delText>
        </w:r>
        <w:r w:rsidRPr="00182A4B" w:rsidDel="00182A4B">
          <w:rPr>
            <w:lang w:val="en-US"/>
            <w:rPrChange w:id="179" w:author="Пользователь Windows" w:date="2018-11-23T01:11:00Z">
              <w:rPr/>
            </w:rPrChange>
          </w:rPr>
          <w:delText xml:space="preserve">, </w:delText>
        </w:r>
        <w:r w:rsidDel="00182A4B">
          <w:delText>исполнению</w:delText>
        </w:r>
        <w:r w:rsidRPr="00182A4B" w:rsidDel="00182A4B">
          <w:rPr>
            <w:lang w:val="en-US"/>
            <w:rPrChange w:id="180" w:author="Пользователь Windows" w:date="2018-11-23T01:11:00Z">
              <w:rPr/>
            </w:rPrChange>
          </w:rPr>
          <w:delText xml:space="preserve"> </w:delText>
        </w:r>
        <w:r w:rsidDel="00182A4B">
          <w:delText>прав</w:delText>
        </w:r>
        <w:r w:rsidRPr="00182A4B" w:rsidDel="00182A4B">
          <w:rPr>
            <w:lang w:val="en-US"/>
            <w:rPrChange w:id="181" w:author="Пользователь Windows" w:date="2018-11-23T01:11:00Z">
              <w:rPr/>
            </w:rPrChange>
          </w:rPr>
          <w:delText xml:space="preserve"> </w:delText>
        </w:r>
        <w:r w:rsidDel="00182A4B">
          <w:delText>физических</w:delText>
        </w:r>
        <w:r w:rsidRPr="00182A4B" w:rsidDel="00182A4B">
          <w:rPr>
            <w:lang w:val="en-US"/>
            <w:rPrChange w:id="182" w:author="Пользователь Windows" w:date="2018-11-23T01:11:00Z">
              <w:rPr/>
            </w:rPrChange>
          </w:rPr>
          <w:delText xml:space="preserve"> </w:delText>
        </w:r>
        <w:r w:rsidDel="00182A4B">
          <w:delText>лиц</w:delText>
        </w:r>
        <w:r w:rsidRPr="00182A4B" w:rsidDel="00182A4B">
          <w:rPr>
            <w:lang w:val="en-US"/>
            <w:rPrChange w:id="183" w:author="Пользователь Windows" w:date="2018-11-23T01:11:00Z">
              <w:rPr/>
            </w:rPrChange>
          </w:rPr>
          <w:delText xml:space="preserve"> </w:delText>
        </w:r>
        <w:r w:rsidDel="00182A4B">
          <w:delText>и</w:delText>
        </w:r>
        <w:r w:rsidRPr="00182A4B" w:rsidDel="00182A4B">
          <w:rPr>
            <w:lang w:val="en-US"/>
            <w:rPrChange w:id="184" w:author="Пользователь Windows" w:date="2018-11-23T01:11:00Z">
              <w:rPr/>
            </w:rPrChange>
          </w:rPr>
          <w:delText xml:space="preserve"> </w:delText>
        </w:r>
        <w:r w:rsidDel="00182A4B">
          <w:delText>прозрачной</w:delText>
        </w:r>
        <w:r w:rsidRPr="00182A4B" w:rsidDel="00182A4B">
          <w:rPr>
            <w:lang w:val="en-US"/>
            <w:rPrChange w:id="185" w:author="Пользователь Windows" w:date="2018-11-23T01:11:00Z">
              <w:rPr/>
            </w:rPrChange>
          </w:rPr>
          <w:delText xml:space="preserve"> </w:delText>
        </w:r>
        <w:r w:rsidDel="00182A4B">
          <w:delText>обработке</w:delText>
        </w:r>
        <w:r w:rsidRPr="00182A4B" w:rsidDel="00182A4B">
          <w:rPr>
            <w:lang w:val="en-US"/>
            <w:rPrChange w:id="186" w:author="Пользователь Windows" w:date="2018-11-23T01:11:00Z">
              <w:rPr/>
            </w:rPrChange>
          </w:rPr>
          <w:delText xml:space="preserve"> </w:delText>
        </w:r>
        <w:r w:rsidDel="00182A4B">
          <w:delText>персональных</w:delText>
        </w:r>
        <w:r w:rsidRPr="00182A4B" w:rsidDel="00182A4B">
          <w:rPr>
            <w:lang w:val="en-US"/>
            <w:rPrChange w:id="187" w:author="Пользователь Windows" w:date="2018-11-23T01:11:00Z">
              <w:rPr/>
            </w:rPrChange>
          </w:rPr>
          <w:delText xml:space="preserve"> </w:delText>
        </w:r>
        <w:r w:rsidDel="00182A4B">
          <w:delText>данных</w:delText>
        </w:r>
        <w:r w:rsidRPr="00182A4B" w:rsidDel="00182A4B">
          <w:rPr>
            <w:lang w:val="en-US"/>
            <w:rPrChange w:id="188" w:author="Пользователь Windows" w:date="2018-11-23T01:11:00Z">
              <w:rPr/>
            </w:rPrChange>
          </w:rPr>
          <w:delText>.</w:delText>
        </w:r>
      </w:del>
    </w:p>
    <w:p w14:paraId="4AC077DE" w14:textId="15403FAD" w:rsidR="00272254" w:rsidDel="00182A4B" w:rsidRDefault="00272254">
      <w:pPr>
        <w:rPr>
          <w:del w:id="189" w:author="Пользователь Windows" w:date="2018-11-23T01:13:00Z"/>
        </w:rPr>
      </w:pPr>
      <w:del w:id="190" w:author="Пользователь Windows" w:date="2018-11-23T01:13:00Z">
        <w:r w:rsidDel="00182A4B">
          <w:delText xml:space="preserve">Ключевой вопрос, который </w:delText>
        </w:r>
        <w:r w:rsidDel="00182A4B">
          <w:rPr>
            <w:lang w:val="en-US"/>
          </w:rPr>
          <w:delText>Jivochat</w:delText>
        </w:r>
        <w:r w:rsidRPr="00272254" w:rsidDel="00182A4B">
          <w:delText xml:space="preserve"> </w:delText>
        </w:r>
        <w:r w:rsidDel="00182A4B">
          <w:delText>решает первостепенно, это простое и легкое исполнение прав физических лиц.</w:delText>
        </w:r>
      </w:del>
    </w:p>
    <w:p w14:paraId="54C34CAC" w14:textId="01B6C0C1" w:rsidR="00272254" w:rsidRPr="00182A4B" w:rsidRDefault="00182A4B">
      <w:pPr>
        <w:rPr>
          <w:b/>
          <w:lang w:val="en-US"/>
          <w:rPrChange w:id="191" w:author="Пользователь Windows" w:date="2018-11-23T01:15:00Z">
            <w:rPr>
              <w:b/>
            </w:rPr>
          </w:rPrChange>
        </w:rPr>
      </w:pPr>
      <w:ins w:id="192" w:author="Пользователь Windows" w:date="2018-11-23T01:14:00Z">
        <w:r>
          <w:rPr>
            <w:b/>
            <w:lang w:val="en-US"/>
          </w:rPr>
          <w:t>The right of access to data</w:t>
        </w:r>
      </w:ins>
      <w:del w:id="193" w:author="Пользователь Windows" w:date="2018-11-23T01:14:00Z">
        <w:r w:rsidR="001A753B" w:rsidRPr="001A753B" w:rsidDel="00182A4B">
          <w:rPr>
            <w:b/>
          </w:rPr>
          <w:delText>П</w:delText>
        </w:r>
      </w:del>
      <w:del w:id="194" w:author="Пользователь Windows" w:date="2018-11-23T01:15:00Z">
        <w:r w:rsidR="001A753B" w:rsidRPr="001A753B" w:rsidDel="00182A4B">
          <w:rPr>
            <w:b/>
          </w:rPr>
          <w:delText>раво</w:delText>
        </w:r>
        <w:r w:rsidR="001A753B" w:rsidRPr="00182A4B" w:rsidDel="00182A4B">
          <w:rPr>
            <w:b/>
            <w:lang w:val="en-US"/>
            <w:rPrChange w:id="195" w:author="Пользователь Windows" w:date="2018-11-23T01:15:00Z">
              <w:rPr>
                <w:b/>
              </w:rPr>
            </w:rPrChange>
          </w:rPr>
          <w:delText xml:space="preserve"> </w:delText>
        </w:r>
        <w:r w:rsidR="001A753B" w:rsidRPr="001A753B" w:rsidDel="00182A4B">
          <w:rPr>
            <w:b/>
          </w:rPr>
          <w:delText>на</w:delText>
        </w:r>
        <w:r w:rsidR="001A753B" w:rsidRPr="00182A4B" w:rsidDel="00182A4B">
          <w:rPr>
            <w:b/>
            <w:lang w:val="en-US"/>
            <w:rPrChange w:id="196" w:author="Пользователь Windows" w:date="2018-11-23T01:15:00Z">
              <w:rPr>
                <w:b/>
              </w:rPr>
            </w:rPrChange>
          </w:rPr>
          <w:delText xml:space="preserve"> </w:delText>
        </w:r>
        <w:r w:rsidR="001A753B" w:rsidRPr="001A753B" w:rsidDel="00182A4B">
          <w:rPr>
            <w:b/>
          </w:rPr>
          <w:delText>доступ</w:delText>
        </w:r>
        <w:r w:rsidR="001A753B" w:rsidRPr="00182A4B" w:rsidDel="00182A4B">
          <w:rPr>
            <w:b/>
            <w:lang w:val="en-US"/>
            <w:rPrChange w:id="197" w:author="Пользователь Windows" w:date="2018-11-23T01:15:00Z">
              <w:rPr>
                <w:b/>
              </w:rPr>
            </w:rPrChange>
          </w:rPr>
          <w:delText xml:space="preserve"> </w:delText>
        </w:r>
        <w:r w:rsidR="001A753B" w:rsidRPr="001A753B" w:rsidDel="00182A4B">
          <w:rPr>
            <w:b/>
          </w:rPr>
          <w:delText>к</w:delText>
        </w:r>
        <w:r w:rsidR="001A753B" w:rsidRPr="00182A4B" w:rsidDel="00182A4B">
          <w:rPr>
            <w:b/>
            <w:lang w:val="en-US"/>
            <w:rPrChange w:id="198" w:author="Пользователь Windows" w:date="2018-11-23T01:15:00Z">
              <w:rPr>
                <w:b/>
              </w:rPr>
            </w:rPrChange>
          </w:rPr>
          <w:delText xml:space="preserve"> </w:delText>
        </w:r>
        <w:r w:rsidR="001A753B" w:rsidRPr="001A753B" w:rsidDel="00182A4B">
          <w:rPr>
            <w:b/>
          </w:rPr>
          <w:delText>данным</w:delText>
        </w:r>
      </w:del>
    </w:p>
    <w:p w14:paraId="63615832" w14:textId="5FAFBB9C" w:rsidR="001A753B" w:rsidRPr="00182A4B" w:rsidRDefault="00182A4B">
      <w:pPr>
        <w:rPr>
          <w:lang w:val="en-US"/>
          <w:rPrChange w:id="199" w:author="Пользователь Windows" w:date="2018-11-23T01:16:00Z">
            <w:rPr/>
          </w:rPrChange>
        </w:rPr>
      </w:pPr>
      <w:ins w:id="200" w:author="Пользователь Windows" w:date="2018-11-23T01:16:00Z">
        <w:r w:rsidRPr="00182A4B">
          <w:rPr>
            <w:lang w:val="en-US"/>
          </w:rPr>
          <w:t>Any Jivochat`s customer can access to their data, a copy of the personal data that is processed about them and information about the processing of their personal data.</w:t>
        </w:r>
      </w:ins>
      <w:del w:id="201" w:author="Пользователь Windows" w:date="2018-11-23T01:16:00Z">
        <w:r w:rsidR="001A753B" w:rsidDel="00182A4B">
          <w:delText>Любой</w:delText>
        </w:r>
        <w:r w:rsidR="001A753B" w:rsidRPr="00182A4B" w:rsidDel="00182A4B">
          <w:rPr>
            <w:lang w:val="en-US"/>
            <w:rPrChange w:id="202" w:author="Пользователь Windows" w:date="2018-11-23T01:16:00Z">
              <w:rPr/>
            </w:rPrChange>
          </w:rPr>
          <w:delText xml:space="preserve"> </w:delText>
        </w:r>
        <w:r w:rsidR="001A753B" w:rsidDel="00182A4B">
          <w:delText>клиент</w:delText>
        </w:r>
        <w:r w:rsidR="001A753B" w:rsidRPr="00182A4B" w:rsidDel="00182A4B">
          <w:rPr>
            <w:lang w:val="en-US"/>
            <w:rPrChange w:id="203" w:author="Пользователь Windows" w:date="2018-11-23T01:16:00Z">
              <w:rPr/>
            </w:rPrChange>
          </w:rPr>
          <w:delText xml:space="preserve"> </w:delText>
        </w:r>
        <w:r w:rsidR="001A753B" w:rsidDel="00182A4B">
          <w:rPr>
            <w:lang w:val="en-US"/>
          </w:rPr>
          <w:delText>Jivochat</w:delText>
        </w:r>
        <w:r w:rsidR="001A753B" w:rsidRPr="00182A4B" w:rsidDel="00182A4B">
          <w:rPr>
            <w:lang w:val="en-US"/>
            <w:rPrChange w:id="204" w:author="Пользователь Windows" w:date="2018-11-23T01:16:00Z">
              <w:rPr/>
            </w:rPrChange>
          </w:rPr>
          <w:delText xml:space="preserve"> </w:delText>
        </w:r>
        <w:r w:rsidR="001A753B" w:rsidDel="00182A4B">
          <w:delText>может</w:delText>
        </w:r>
        <w:r w:rsidR="001A753B" w:rsidRPr="00182A4B" w:rsidDel="00182A4B">
          <w:rPr>
            <w:lang w:val="en-US"/>
            <w:rPrChange w:id="205" w:author="Пользователь Windows" w:date="2018-11-23T01:16:00Z">
              <w:rPr/>
            </w:rPrChange>
          </w:rPr>
          <w:delText xml:space="preserve"> </w:delText>
        </w:r>
        <w:r w:rsidR="001A753B" w:rsidDel="00182A4B">
          <w:delText>получить</w:delText>
        </w:r>
        <w:r w:rsidR="001A753B" w:rsidRPr="00182A4B" w:rsidDel="00182A4B">
          <w:rPr>
            <w:lang w:val="en-US"/>
            <w:rPrChange w:id="206" w:author="Пользователь Windows" w:date="2018-11-23T01:16:00Z">
              <w:rPr/>
            </w:rPrChange>
          </w:rPr>
          <w:delText xml:space="preserve"> </w:delText>
        </w:r>
        <w:r w:rsidR="001A753B" w:rsidDel="00182A4B">
          <w:delText>доступ</w:delText>
        </w:r>
        <w:r w:rsidR="001A753B" w:rsidRPr="00182A4B" w:rsidDel="00182A4B">
          <w:rPr>
            <w:lang w:val="en-US"/>
            <w:rPrChange w:id="207" w:author="Пользователь Windows" w:date="2018-11-23T01:16:00Z">
              <w:rPr/>
            </w:rPrChange>
          </w:rPr>
          <w:delText xml:space="preserve"> </w:delText>
        </w:r>
        <w:r w:rsidR="001A753B" w:rsidDel="00182A4B">
          <w:delText>к</w:delText>
        </w:r>
        <w:r w:rsidR="001A753B" w:rsidRPr="00182A4B" w:rsidDel="00182A4B">
          <w:rPr>
            <w:lang w:val="en-US"/>
            <w:rPrChange w:id="208" w:author="Пользователь Windows" w:date="2018-11-23T01:16:00Z">
              <w:rPr/>
            </w:rPrChange>
          </w:rPr>
          <w:delText xml:space="preserve"> </w:delText>
        </w:r>
        <w:r w:rsidR="001A753B" w:rsidDel="00182A4B">
          <w:delText>своим</w:delText>
        </w:r>
        <w:r w:rsidR="001A753B" w:rsidRPr="00182A4B" w:rsidDel="00182A4B">
          <w:rPr>
            <w:lang w:val="en-US"/>
            <w:rPrChange w:id="209" w:author="Пользователь Windows" w:date="2018-11-23T01:16:00Z">
              <w:rPr/>
            </w:rPrChange>
          </w:rPr>
          <w:delText xml:space="preserve"> </w:delText>
        </w:r>
        <w:r w:rsidR="001A753B" w:rsidDel="00182A4B">
          <w:delText>данным</w:delText>
        </w:r>
        <w:r w:rsidR="001A753B" w:rsidRPr="00182A4B" w:rsidDel="00182A4B">
          <w:rPr>
            <w:lang w:val="en-US"/>
            <w:rPrChange w:id="210" w:author="Пользователь Windows" w:date="2018-11-23T01:16:00Z">
              <w:rPr/>
            </w:rPrChange>
          </w:rPr>
          <w:delText xml:space="preserve">, </w:delText>
        </w:r>
        <w:r w:rsidR="001A753B" w:rsidDel="00182A4B">
          <w:delText>копию</w:delText>
        </w:r>
        <w:r w:rsidR="001A753B" w:rsidRPr="00182A4B" w:rsidDel="00182A4B">
          <w:rPr>
            <w:lang w:val="en-US"/>
            <w:rPrChange w:id="211" w:author="Пользователь Windows" w:date="2018-11-23T01:16:00Z">
              <w:rPr/>
            </w:rPrChange>
          </w:rPr>
          <w:delText xml:space="preserve"> </w:delText>
        </w:r>
        <w:r w:rsidR="001A753B" w:rsidDel="00182A4B">
          <w:delText>персональных</w:delText>
        </w:r>
        <w:r w:rsidR="001A753B" w:rsidRPr="00182A4B" w:rsidDel="00182A4B">
          <w:rPr>
            <w:lang w:val="en-US"/>
            <w:rPrChange w:id="212" w:author="Пользователь Windows" w:date="2018-11-23T01:16:00Z">
              <w:rPr/>
            </w:rPrChange>
          </w:rPr>
          <w:delText xml:space="preserve"> </w:delText>
        </w:r>
        <w:r w:rsidR="001A753B" w:rsidDel="00182A4B">
          <w:delText>данных</w:delText>
        </w:r>
        <w:r w:rsidR="001A753B" w:rsidRPr="00182A4B" w:rsidDel="00182A4B">
          <w:rPr>
            <w:lang w:val="en-US"/>
            <w:rPrChange w:id="213" w:author="Пользователь Windows" w:date="2018-11-23T01:16:00Z">
              <w:rPr/>
            </w:rPrChange>
          </w:rPr>
          <w:delText xml:space="preserve">, </w:delText>
        </w:r>
        <w:r w:rsidR="001A753B" w:rsidDel="00182A4B">
          <w:delText>которые</w:delText>
        </w:r>
        <w:r w:rsidR="001A753B" w:rsidRPr="00182A4B" w:rsidDel="00182A4B">
          <w:rPr>
            <w:lang w:val="en-US"/>
            <w:rPrChange w:id="214" w:author="Пользователь Windows" w:date="2018-11-23T01:16:00Z">
              <w:rPr/>
            </w:rPrChange>
          </w:rPr>
          <w:delText xml:space="preserve"> </w:delText>
        </w:r>
        <w:r w:rsidR="001A753B" w:rsidDel="00182A4B">
          <w:delText>о</w:delText>
        </w:r>
        <w:r w:rsidR="001A753B" w:rsidRPr="00182A4B" w:rsidDel="00182A4B">
          <w:rPr>
            <w:lang w:val="en-US"/>
            <w:rPrChange w:id="215" w:author="Пользователь Windows" w:date="2018-11-23T01:16:00Z">
              <w:rPr/>
            </w:rPrChange>
          </w:rPr>
          <w:delText xml:space="preserve"> </w:delText>
        </w:r>
        <w:r w:rsidR="001A753B" w:rsidDel="00182A4B">
          <w:delText>нем</w:delText>
        </w:r>
        <w:r w:rsidR="001A753B" w:rsidRPr="00182A4B" w:rsidDel="00182A4B">
          <w:rPr>
            <w:lang w:val="en-US"/>
            <w:rPrChange w:id="216" w:author="Пользователь Windows" w:date="2018-11-23T01:16:00Z">
              <w:rPr/>
            </w:rPrChange>
          </w:rPr>
          <w:delText xml:space="preserve"> </w:delText>
        </w:r>
        <w:r w:rsidR="001A753B" w:rsidDel="00182A4B">
          <w:delText>обрабатываются</w:delText>
        </w:r>
        <w:r w:rsidR="001A753B" w:rsidRPr="00182A4B" w:rsidDel="00182A4B">
          <w:rPr>
            <w:lang w:val="en-US"/>
            <w:rPrChange w:id="217" w:author="Пользователь Windows" w:date="2018-11-23T01:16:00Z">
              <w:rPr/>
            </w:rPrChange>
          </w:rPr>
          <w:delText xml:space="preserve"> </w:delText>
        </w:r>
        <w:r w:rsidR="001A753B" w:rsidDel="00182A4B">
          <w:delText>и</w:delText>
        </w:r>
        <w:r w:rsidR="001A753B" w:rsidRPr="00182A4B" w:rsidDel="00182A4B">
          <w:rPr>
            <w:lang w:val="en-US"/>
            <w:rPrChange w:id="218" w:author="Пользователь Windows" w:date="2018-11-23T01:16:00Z">
              <w:rPr/>
            </w:rPrChange>
          </w:rPr>
          <w:delText xml:space="preserve"> </w:delText>
        </w:r>
        <w:r w:rsidR="001A753B" w:rsidDel="00182A4B">
          <w:delText>информацию</w:delText>
        </w:r>
        <w:r w:rsidR="001A753B" w:rsidRPr="00182A4B" w:rsidDel="00182A4B">
          <w:rPr>
            <w:lang w:val="en-US"/>
            <w:rPrChange w:id="219" w:author="Пользователь Windows" w:date="2018-11-23T01:16:00Z">
              <w:rPr/>
            </w:rPrChange>
          </w:rPr>
          <w:delText xml:space="preserve"> </w:delText>
        </w:r>
        <w:r w:rsidR="001A753B" w:rsidDel="00182A4B">
          <w:delText>об</w:delText>
        </w:r>
        <w:r w:rsidR="001A753B" w:rsidRPr="00182A4B" w:rsidDel="00182A4B">
          <w:rPr>
            <w:lang w:val="en-US"/>
            <w:rPrChange w:id="220" w:author="Пользователь Windows" w:date="2018-11-23T01:16:00Z">
              <w:rPr/>
            </w:rPrChange>
          </w:rPr>
          <w:delText xml:space="preserve"> </w:delText>
        </w:r>
        <w:r w:rsidR="001A753B" w:rsidDel="00182A4B">
          <w:delText>обработке</w:delText>
        </w:r>
        <w:r w:rsidR="001A753B" w:rsidRPr="00182A4B" w:rsidDel="00182A4B">
          <w:rPr>
            <w:lang w:val="en-US"/>
            <w:rPrChange w:id="221" w:author="Пользователь Windows" w:date="2018-11-23T01:16:00Z">
              <w:rPr/>
            </w:rPrChange>
          </w:rPr>
          <w:delText xml:space="preserve"> </w:delText>
        </w:r>
        <w:r w:rsidR="001A753B" w:rsidDel="00182A4B">
          <w:delText>своих</w:delText>
        </w:r>
        <w:r w:rsidR="001A753B" w:rsidRPr="00182A4B" w:rsidDel="00182A4B">
          <w:rPr>
            <w:lang w:val="en-US"/>
            <w:rPrChange w:id="222" w:author="Пользователь Windows" w:date="2018-11-23T01:16:00Z">
              <w:rPr/>
            </w:rPrChange>
          </w:rPr>
          <w:delText xml:space="preserve"> </w:delText>
        </w:r>
        <w:r w:rsidR="001A753B" w:rsidDel="00182A4B">
          <w:delText>персональных</w:delText>
        </w:r>
        <w:r w:rsidR="001A753B" w:rsidRPr="00182A4B" w:rsidDel="00182A4B">
          <w:rPr>
            <w:lang w:val="en-US"/>
            <w:rPrChange w:id="223" w:author="Пользователь Windows" w:date="2018-11-23T01:16:00Z">
              <w:rPr/>
            </w:rPrChange>
          </w:rPr>
          <w:delText xml:space="preserve"> </w:delText>
        </w:r>
        <w:r w:rsidR="001A753B" w:rsidDel="00182A4B">
          <w:delText>данных</w:delText>
        </w:r>
        <w:r w:rsidR="001A753B" w:rsidRPr="00182A4B" w:rsidDel="00182A4B">
          <w:rPr>
            <w:lang w:val="en-US"/>
            <w:rPrChange w:id="224" w:author="Пользователь Windows" w:date="2018-11-23T01:16:00Z">
              <w:rPr/>
            </w:rPrChange>
          </w:rPr>
          <w:delText>.</w:delText>
        </w:r>
      </w:del>
    </w:p>
    <w:p w14:paraId="5D34B471" w14:textId="77777777" w:rsidR="00182A4B" w:rsidRDefault="00182A4B">
      <w:pPr>
        <w:rPr>
          <w:ins w:id="225" w:author="Пользователь Windows" w:date="2018-11-23T01:18:00Z"/>
          <w:b/>
          <w:lang w:val="en-US"/>
        </w:rPr>
      </w:pPr>
      <w:ins w:id="226" w:author="Пользователь Windows" w:date="2018-11-23T01:18:00Z">
        <w:r w:rsidRPr="00182A4B">
          <w:rPr>
            <w:b/>
            <w:lang w:val="en-US"/>
          </w:rPr>
          <w:t>The right of adjust to data</w:t>
        </w:r>
        <w:r w:rsidRPr="00182A4B" w:rsidDel="00182A4B">
          <w:rPr>
            <w:b/>
            <w:lang w:val="en-US"/>
          </w:rPr>
          <w:t xml:space="preserve"> </w:t>
        </w:r>
      </w:ins>
    </w:p>
    <w:p w14:paraId="28815DB7" w14:textId="49FB4983" w:rsidR="00A77C75" w:rsidRPr="00182A4B" w:rsidDel="00182A4B" w:rsidRDefault="001A753B">
      <w:pPr>
        <w:rPr>
          <w:del w:id="227" w:author="Пользователь Windows" w:date="2018-11-23T01:18:00Z"/>
          <w:b/>
          <w:lang w:val="en-US"/>
          <w:rPrChange w:id="228" w:author="Пользователь Windows" w:date="2018-11-23T01:19:00Z">
            <w:rPr>
              <w:del w:id="229" w:author="Пользователь Windows" w:date="2018-11-23T01:18:00Z"/>
              <w:b/>
            </w:rPr>
          </w:rPrChange>
        </w:rPr>
      </w:pPr>
      <w:del w:id="230" w:author="Пользователь Windows" w:date="2018-11-23T01:18:00Z">
        <w:r w:rsidRPr="001A753B" w:rsidDel="00182A4B">
          <w:rPr>
            <w:b/>
          </w:rPr>
          <w:delText>Право</w:delText>
        </w:r>
        <w:r w:rsidRPr="00182A4B" w:rsidDel="00182A4B">
          <w:rPr>
            <w:b/>
            <w:lang w:val="en-US"/>
            <w:rPrChange w:id="231" w:author="Пользователь Windows" w:date="2018-11-23T01:19:00Z">
              <w:rPr>
                <w:b/>
              </w:rPr>
            </w:rPrChange>
          </w:rPr>
          <w:delText xml:space="preserve"> </w:delText>
        </w:r>
        <w:r w:rsidRPr="001A753B" w:rsidDel="00182A4B">
          <w:rPr>
            <w:b/>
          </w:rPr>
          <w:delText>на</w:delText>
        </w:r>
        <w:r w:rsidRPr="00182A4B" w:rsidDel="00182A4B">
          <w:rPr>
            <w:b/>
            <w:lang w:val="en-US"/>
            <w:rPrChange w:id="232" w:author="Пользователь Windows" w:date="2018-11-23T01:19:00Z">
              <w:rPr>
                <w:b/>
              </w:rPr>
            </w:rPrChange>
          </w:rPr>
          <w:delText xml:space="preserve"> </w:delText>
        </w:r>
        <w:r w:rsidRPr="001A753B" w:rsidDel="00182A4B">
          <w:rPr>
            <w:b/>
          </w:rPr>
          <w:delText>корректировку</w:delText>
        </w:r>
        <w:r w:rsidRPr="00182A4B" w:rsidDel="00182A4B">
          <w:rPr>
            <w:b/>
            <w:lang w:val="en-US"/>
            <w:rPrChange w:id="233" w:author="Пользователь Windows" w:date="2018-11-23T01:19:00Z">
              <w:rPr>
                <w:b/>
              </w:rPr>
            </w:rPrChange>
          </w:rPr>
          <w:delText xml:space="preserve"> </w:delText>
        </w:r>
        <w:r w:rsidRPr="001A753B" w:rsidDel="00182A4B">
          <w:rPr>
            <w:b/>
          </w:rPr>
          <w:delText>данных</w:delText>
        </w:r>
      </w:del>
    </w:p>
    <w:p w14:paraId="05F5105F" w14:textId="12013DFE" w:rsidR="001A753B" w:rsidRPr="002C7C06" w:rsidRDefault="001A753B">
      <w:pPr>
        <w:rPr>
          <w:lang w:val="en-US"/>
          <w:rPrChange w:id="234" w:author="Voidless" w:date="2018-11-23T13:22:00Z">
            <w:rPr/>
          </w:rPrChange>
        </w:rPr>
      </w:pPr>
      <w:del w:id="235" w:author="Пользователь Windows" w:date="2018-11-23T01:19:00Z">
        <w:r w:rsidDel="00182A4B">
          <w:delText>В</w:delText>
        </w:r>
      </w:del>
      <w:ins w:id="236" w:author="Пользователь Windows" w:date="2018-11-23T01:21:00Z">
        <w:r w:rsidR="00182A4B" w:rsidRPr="00182A4B">
          <w:rPr>
            <w:lang w:val="en-US"/>
          </w:rPr>
          <w:t>In case if the individual discloses incorrect or incomplete personal data about themselves, with the help of the Jivochat`s personal Cabinet he can clarify and add the most simple and convenient way.</w:t>
        </w:r>
      </w:ins>
      <w:del w:id="237" w:author="Пользователь Windows" w:date="2018-11-23T01:21:00Z">
        <w:r w:rsidRPr="00182A4B" w:rsidDel="00182A4B">
          <w:rPr>
            <w:lang w:val="en-US"/>
            <w:rPrChange w:id="238" w:author="Пользователь Windows" w:date="2018-11-23T01:19:00Z">
              <w:rPr/>
            </w:rPrChange>
          </w:rPr>
          <w:delText xml:space="preserve"> </w:delText>
        </w:r>
        <w:r w:rsidDel="00182A4B">
          <w:delText>случае</w:delText>
        </w:r>
        <w:r w:rsidRPr="002C7C06" w:rsidDel="00182A4B">
          <w:rPr>
            <w:lang w:val="en-US"/>
            <w:rPrChange w:id="239" w:author="Voidless" w:date="2018-11-23T13:22:00Z">
              <w:rPr/>
            </w:rPrChange>
          </w:rPr>
          <w:delText xml:space="preserve">, </w:delText>
        </w:r>
        <w:r w:rsidDel="00182A4B">
          <w:delText>если</w:delText>
        </w:r>
        <w:r w:rsidRPr="002C7C06" w:rsidDel="00182A4B">
          <w:rPr>
            <w:lang w:val="en-US"/>
            <w:rPrChange w:id="240" w:author="Voidless" w:date="2018-11-23T13:22:00Z">
              <w:rPr/>
            </w:rPrChange>
          </w:rPr>
          <w:delText xml:space="preserve"> </w:delText>
        </w:r>
        <w:r w:rsidDel="00182A4B">
          <w:delText>физическое</w:delText>
        </w:r>
        <w:r w:rsidRPr="002C7C06" w:rsidDel="00182A4B">
          <w:rPr>
            <w:lang w:val="en-US"/>
            <w:rPrChange w:id="241" w:author="Voidless" w:date="2018-11-23T13:22:00Z">
              <w:rPr/>
            </w:rPrChange>
          </w:rPr>
          <w:delText xml:space="preserve"> </w:delText>
        </w:r>
        <w:r w:rsidDel="00182A4B">
          <w:delText>лицо</w:delText>
        </w:r>
        <w:r w:rsidRPr="002C7C06" w:rsidDel="00182A4B">
          <w:rPr>
            <w:lang w:val="en-US"/>
            <w:rPrChange w:id="242" w:author="Voidless" w:date="2018-11-23T13:22:00Z">
              <w:rPr/>
            </w:rPrChange>
          </w:rPr>
          <w:delText xml:space="preserve"> </w:delText>
        </w:r>
        <w:r w:rsidDel="00182A4B">
          <w:delText>выявит</w:delText>
        </w:r>
        <w:r w:rsidRPr="002C7C06" w:rsidDel="00182A4B">
          <w:rPr>
            <w:lang w:val="en-US"/>
            <w:rPrChange w:id="243" w:author="Voidless" w:date="2018-11-23T13:22:00Z">
              <w:rPr/>
            </w:rPrChange>
          </w:rPr>
          <w:delText xml:space="preserve"> </w:delText>
        </w:r>
        <w:r w:rsidDel="00182A4B">
          <w:delText>неточные</w:delText>
        </w:r>
        <w:r w:rsidRPr="002C7C06" w:rsidDel="00182A4B">
          <w:rPr>
            <w:lang w:val="en-US"/>
            <w:rPrChange w:id="244" w:author="Voidless" w:date="2018-11-23T13:22:00Z">
              <w:rPr/>
            </w:rPrChange>
          </w:rPr>
          <w:delText xml:space="preserve"> </w:delText>
        </w:r>
        <w:r w:rsidDel="00182A4B">
          <w:delText>или</w:delText>
        </w:r>
        <w:r w:rsidRPr="002C7C06" w:rsidDel="00182A4B">
          <w:rPr>
            <w:lang w:val="en-US"/>
            <w:rPrChange w:id="245" w:author="Voidless" w:date="2018-11-23T13:22:00Z">
              <w:rPr/>
            </w:rPrChange>
          </w:rPr>
          <w:delText xml:space="preserve"> </w:delText>
        </w:r>
        <w:r w:rsidDel="00182A4B">
          <w:delText>неполные</w:delText>
        </w:r>
        <w:r w:rsidRPr="002C7C06" w:rsidDel="00182A4B">
          <w:rPr>
            <w:lang w:val="en-US"/>
            <w:rPrChange w:id="246" w:author="Voidless" w:date="2018-11-23T13:22:00Z">
              <w:rPr/>
            </w:rPrChange>
          </w:rPr>
          <w:delText xml:space="preserve"> </w:delText>
        </w:r>
        <w:r w:rsidDel="00182A4B">
          <w:delText>персональные</w:delText>
        </w:r>
        <w:r w:rsidRPr="002C7C06" w:rsidDel="00182A4B">
          <w:rPr>
            <w:lang w:val="en-US"/>
            <w:rPrChange w:id="247" w:author="Voidless" w:date="2018-11-23T13:22:00Z">
              <w:rPr/>
            </w:rPrChange>
          </w:rPr>
          <w:delText xml:space="preserve"> </w:delText>
        </w:r>
        <w:r w:rsidDel="00182A4B">
          <w:delText>данные</w:delText>
        </w:r>
        <w:r w:rsidRPr="002C7C06" w:rsidDel="00182A4B">
          <w:rPr>
            <w:lang w:val="en-US"/>
            <w:rPrChange w:id="248" w:author="Voidless" w:date="2018-11-23T13:22:00Z">
              <w:rPr/>
            </w:rPrChange>
          </w:rPr>
          <w:delText xml:space="preserve"> </w:delText>
        </w:r>
        <w:r w:rsidDel="00182A4B">
          <w:delText>о</w:delText>
        </w:r>
        <w:r w:rsidRPr="002C7C06" w:rsidDel="00182A4B">
          <w:rPr>
            <w:lang w:val="en-US"/>
            <w:rPrChange w:id="249" w:author="Voidless" w:date="2018-11-23T13:22:00Z">
              <w:rPr/>
            </w:rPrChange>
          </w:rPr>
          <w:delText xml:space="preserve"> </w:delText>
        </w:r>
        <w:r w:rsidDel="00182A4B">
          <w:delText>себе</w:delText>
        </w:r>
        <w:r w:rsidRPr="002C7C06" w:rsidDel="00182A4B">
          <w:rPr>
            <w:lang w:val="en-US"/>
            <w:rPrChange w:id="250" w:author="Voidless" w:date="2018-11-23T13:22:00Z">
              <w:rPr/>
            </w:rPrChange>
          </w:rPr>
          <w:delText xml:space="preserve">, </w:delText>
        </w:r>
        <w:r w:rsidDel="00182A4B">
          <w:delText>то</w:delText>
        </w:r>
        <w:r w:rsidRPr="002C7C06" w:rsidDel="00182A4B">
          <w:rPr>
            <w:lang w:val="en-US"/>
            <w:rPrChange w:id="251" w:author="Voidless" w:date="2018-11-23T13:22:00Z">
              <w:rPr/>
            </w:rPrChange>
          </w:rPr>
          <w:delText xml:space="preserve"> </w:delText>
        </w:r>
        <w:r w:rsidDel="00182A4B">
          <w:delText>с</w:delText>
        </w:r>
        <w:r w:rsidRPr="002C7C06" w:rsidDel="00182A4B">
          <w:rPr>
            <w:lang w:val="en-US"/>
            <w:rPrChange w:id="252" w:author="Voidless" w:date="2018-11-23T13:22:00Z">
              <w:rPr/>
            </w:rPrChange>
          </w:rPr>
          <w:delText xml:space="preserve"> </w:delText>
        </w:r>
        <w:r w:rsidDel="00182A4B">
          <w:delText>помощью</w:delText>
        </w:r>
        <w:r w:rsidRPr="002C7C06" w:rsidDel="00182A4B">
          <w:rPr>
            <w:lang w:val="en-US"/>
            <w:rPrChange w:id="253" w:author="Voidless" w:date="2018-11-23T13:22:00Z">
              <w:rPr/>
            </w:rPrChange>
          </w:rPr>
          <w:delText xml:space="preserve"> </w:delText>
        </w:r>
        <w:r w:rsidDel="00182A4B">
          <w:delText>личного</w:delText>
        </w:r>
        <w:r w:rsidRPr="002C7C06" w:rsidDel="00182A4B">
          <w:rPr>
            <w:lang w:val="en-US"/>
            <w:rPrChange w:id="254" w:author="Voidless" w:date="2018-11-23T13:22:00Z">
              <w:rPr/>
            </w:rPrChange>
          </w:rPr>
          <w:delText xml:space="preserve"> </w:delText>
        </w:r>
        <w:r w:rsidDel="00182A4B">
          <w:delText>кабинета</w:delText>
        </w:r>
        <w:r w:rsidRPr="002C7C06" w:rsidDel="00182A4B">
          <w:rPr>
            <w:lang w:val="en-US"/>
            <w:rPrChange w:id="255" w:author="Voidless" w:date="2018-11-23T13:22:00Z">
              <w:rPr/>
            </w:rPrChange>
          </w:rPr>
          <w:delText xml:space="preserve"> </w:delText>
        </w:r>
        <w:r w:rsidDel="00182A4B">
          <w:rPr>
            <w:lang w:val="en-US"/>
          </w:rPr>
          <w:delText>Jivochat</w:delText>
        </w:r>
        <w:r w:rsidRPr="002C7C06" w:rsidDel="00182A4B">
          <w:rPr>
            <w:lang w:val="en-US"/>
            <w:rPrChange w:id="256" w:author="Voidless" w:date="2018-11-23T13:22:00Z">
              <w:rPr/>
            </w:rPrChange>
          </w:rPr>
          <w:delText xml:space="preserve"> </w:delText>
        </w:r>
        <w:r w:rsidDel="00182A4B">
          <w:delText>он</w:delText>
        </w:r>
        <w:r w:rsidRPr="002C7C06" w:rsidDel="00182A4B">
          <w:rPr>
            <w:lang w:val="en-US"/>
            <w:rPrChange w:id="257" w:author="Voidless" w:date="2018-11-23T13:22:00Z">
              <w:rPr/>
            </w:rPrChange>
          </w:rPr>
          <w:delText xml:space="preserve"> </w:delText>
        </w:r>
        <w:r w:rsidDel="00182A4B">
          <w:delText>может</w:delText>
        </w:r>
        <w:r w:rsidRPr="002C7C06" w:rsidDel="00182A4B">
          <w:rPr>
            <w:lang w:val="en-US"/>
            <w:rPrChange w:id="258" w:author="Voidless" w:date="2018-11-23T13:22:00Z">
              <w:rPr/>
            </w:rPrChange>
          </w:rPr>
          <w:delText xml:space="preserve"> </w:delText>
        </w:r>
        <w:r w:rsidDel="00182A4B">
          <w:delText>их</w:delText>
        </w:r>
        <w:r w:rsidRPr="002C7C06" w:rsidDel="00182A4B">
          <w:rPr>
            <w:lang w:val="en-US"/>
            <w:rPrChange w:id="259" w:author="Voidless" w:date="2018-11-23T13:22:00Z">
              <w:rPr/>
            </w:rPrChange>
          </w:rPr>
          <w:delText xml:space="preserve"> </w:delText>
        </w:r>
        <w:r w:rsidDel="00182A4B">
          <w:delText>уточнить</w:delText>
        </w:r>
        <w:r w:rsidRPr="002C7C06" w:rsidDel="00182A4B">
          <w:rPr>
            <w:lang w:val="en-US"/>
            <w:rPrChange w:id="260" w:author="Voidless" w:date="2018-11-23T13:22:00Z">
              <w:rPr/>
            </w:rPrChange>
          </w:rPr>
          <w:delText xml:space="preserve"> </w:delText>
        </w:r>
        <w:r w:rsidDel="00182A4B">
          <w:delText>и</w:delText>
        </w:r>
        <w:r w:rsidRPr="002C7C06" w:rsidDel="00182A4B">
          <w:rPr>
            <w:lang w:val="en-US"/>
            <w:rPrChange w:id="261" w:author="Voidless" w:date="2018-11-23T13:22:00Z">
              <w:rPr/>
            </w:rPrChange>
          </w:rPr>
          <w:delText xml:space="preserve"> </w:delText>
        </w:r>
        <w:r w:rsidDel="00182A4B">
          <w:delText>дополнить</w:delText>
        </w:r>
        <w:r w:rsidRPr="002C7C06" w:rsidDel="00182A4B">
          <w:rPr>
            <w:lang w:val="en-US"/>
            <w:rPrChange w:id="262" w:author="Voidless" w:date="2018-11-23T13:22:00Z">
              <w:rPr/>
            </w:rPrChange>
          </w:rPr>
          <w:delText xml:space="preserve"> </w:delText>
        </w:r>
        <w:r w:rsidDel="00182A4B">
          <w:delText>максимально</w:delText>
        </w:r>
        <w:r w:rsidRPr="002C7C06" w:rsidDel="00182A4B">
          <w:rPr>
            <w:lang w:val="en-US"/>
            <w:rPrChange w:id="263" w:author="Voidless" w:date="2018-11-23T13:22:00Z">
              <w:rPr/>
            </w:rPrChange>
          </w:rPr>
          <w:delText xml:space="preserve"> </w:delText>
        </w:r>
        <w:r w:rsidDel="00182A4B">
          <w:delText>простым</w:delText>
        </w:r>
        <w:r w:rsidRPr="002C7C06" w:rsidDel="00182A4B">
          <w:rPr>
            <w:lang w:val="en-US"/>
            <w:rPrChange w:id="264" w:author="Voidless" w:date="2018-11-23T13:22:00Z">
              <w:rPr/>
            </w:rPrChange>
          </w:rPr>
          <w:delText xml:space="preserve"> </w:delText>
        </w:r>
        <w:r w:rsidDel="00182A4B">
          <w:delText>и</w:delText>
        </w:r>
        <w:r w:rsidRPr="002C7C06" w:rsidDel="00182A4B">
          <w:rPr>
            <w:lang w:val="en-US"/>
            <w:rPrChange w:id="265" w:author="Voidless" w:date="2018-11-23T13:22:00Z">
              <w:rPr/>
            </w:rPrChange>
          </w:rPr>
          <w:delText xml:space="preserve"> </w:delText>
        </w:r>
        <w:r w:rsidDel="00182A4B">
          <w:delText>удобным</w:delText>
        </w:r>
        <w:r w:rsidRPr="002C7C06" w:rsidDel="00182A4B">
          <w:rPr>
            <w:lang w:val="en-US"/>
            <w:rPrChange w:id="266" w:author="Voidless" w:date="2018-11-23T13:22:00Z">
              <w:rPr/>
            </w:rPrChange>
          </w:rPr>
          <w:delText xml:space="preserve"> </w:delText>
        </w:r>
        <w:r w:rsidDel="00182A4B">
          <w:delText>способом</w:delText>
        </w:r>
        <w:r w:rsidRPr="002C7C06" w:rsidDel="00182A4B">
          <w:rPr>
            <w:lang w:val="en-US"/>
            <w:rPrChange w:id="267" w:author="Voidless" w:date="2018-11-23T13:22:00Z">
              <w:rPr/>
            </w:rPrChange>
          </w:rPr>
          <w:delText>.</w:delText>
        </w:r>
      </w:del>
    </w:p>
    <w:p w14:paraId="2581CCA7" w14:textId="797EF885" w:rsidR="001A753B" w:rsidRPr="002C7C06" w:rsidRDefault="002C7C06">
      <w:pPr>
        <w:rPr>
          <w:b/>
          <w:lang w:val="en-US"/>
          <w:rPrChange w:id="268" w:author="Voidless" w:date="2018-11-23T13:23:00Z">
            <w:rPr>
              <w:b/>
            </w:rPr>
          </w:rPrChange>
        </w:rPr>
      </w:pPr>
      <w:ins w:id="269" w:author="Voidless" w:date="2018-11-23T13:23:00Z">
        <w:r>
          <w:rPr>
            <w:b/>
            <w:lang w:val="en-US"/>
          </w:rPr>
          <w:t>The right to be forgotten</w:t>
        </w:r>
      </w:ins>
      <w:del w:id="270" w:author="Voidless" w:date="2018-11-23T13:23:00Z">
        <w:r w:rsidR="001A753B" w:rsidRPr="001A753B" w:rsidDel="002C7C06">
          <w:rPr>
            <w:b/>
          </w:rPr>
          <w:delText>Право</w:delText>
        </w:r>
        <w:r w:rsidR="001A753B" w:rsidRPr="002C7C06" w:rsidDel="002C7C06">
          <w:rPr>
            <w:b/>
            <w:lang w:val="en-US"/>
            <w:rPrChange w:id="271" w:author="Voidless" w:date="2018-11-23T13:23:00Z">
              <w:rPr>
                <w:b/>
              </w:rPr>
            </w:rPrChange>
          </w:rPr>
          <w:delText xml:space="preserve"> </w:delText>
        </w:r>
        <w:r w:rsidR="001A753B" w:rsidRPr="001A753B" w:rsidDel="002C7C06">
          <w:rPr>
            <w:b/>
          </w:rPr>
          <w:delText>на</w:delText>
        </w:r>
        <w:r w:rsidR="001A753B" w:rsidRPr="002C7C06" w:rsidDel="002C7C06">
          <w:rPr>
            <w:b/>
            <w:lang w:val="en-US"/>
            <w:rPrChange w:id="272" w:author="Voidless" w:date="2018-11-23T13:23:00Z">
              <w:rPr>
                <w:b/>
              </w:rPr>
            </w:rPrChange>
          </w:rPr>
          <w:delText xml:space="preserve"> </w:delText>
        </w:r>
        <w:r w:rsidR="001A753B" w:rsidRPr="001A753B" w:rsidDel="002C7C06">
          <w:rPr>
            <w:b/>
          </w:rPr>
          <w:delText>забвение</w:delText>
        </w:r>
      </w:del>
    </w:p>
    <w:p w14:paraId="2BE1B802" w14:textId="6BE4E8E3" w:rsidR="002C7C06" w:rsidRDefault="002C7C06" w:rsidP="001A753B">
      <w:pPr>
        <w:rPr>
          <w:ins w:id="273" w:author="Voidless" w:date="2018-11-23T13:25:00Z"/>
          <w:lang w:val="en-US"/>
        </w:rPr>
      </w:pPr>
      <w:ins w:id="274" w:author="Voidless" w:date="2018-11-23T13:25:00Z">
        <w:r w:rsidRPr="002C7C06">
          <w:rPr>
            <w:lang w:val="en-US"/>
            <w:rPrChange w:id="275" w:author="Voidless" w:date="2018-11-23T13:25:00Z">
              <w:rPr/>
            </w:rPrChange>
          </w:rPr>
          <w:t xml:space="preserve">Jivochat`s </w:t>
        </w:r>
        <w:r w:rsidRPr="00301A1D">
          <w:rPr>
            <w:lang w:val="en-US"/>
          </w:rPr>
          <w:t>customers have</w:t>
        </w:r>
        <w:r w:rsidRPr="002C7C06">
          <w:rPr>
            <w:lang w:val="en-US"/>
            <w:rPrChange w:id="276" w:author="Voidless" w:date="2018-11-23T13:25:00Z">
              <w:rPr/>
            </w:rPrChange>
          </w:rPr>
          <w:t xml:space="preserve"> a simple option to remove personal information contained about them in Jivochat. To that </w:t>
        </w:r>
        <w:r w:rsidRPr="00301A1D">
          <w:rPr>
            <w:lang w:val="en-US"/>
          </w:rPr>
          <w:t>end,</w:t>
        </w:r>
        <w:r w:rsidRPr="002C7C06">
          <w:rPr>
            <w:lang w:val="en-US"/>
            <w:rPrChange w:id="277" w:author="Voidless" w:date="2018-11-23T13:25:00Z">
              <w:rPr/>
            </w:rPrChange>
          </w:rPr>
          <w:t xml:space="preserve"> you need to send a request to </w:t>
        </w:r>
        <w:r>
          <w:rPr>
            <w:lang w:val="en-US"/>
          </w:rPr>
          <w:fldChar w:fldCharType="begin"/>
        </w:r>
        <w:r>
          <w:rPr>
            <w:lang w:val="en-US"/>
          </w:rPr>
          <w:instrText xml:space="preserve"> HYPERLINK "mailto:</w:instrText>
        </w:r>
        <w:r w:rsidRPr="002C7C06">
          <w:rPr>
            <w:lang w:val="en-US"/>
            <w:rPrChange w:id="278" w:author="Voidless" w:date="2018-11-23T13:25:00Z">
              <w:rPr/>
            </w:rPrChange>
          </w:rPr>
          <w:instrText>privacy@jivochat.com</w:instrText>
        </w:r>
        <w:r>
          <w:rPr>
            <w:lang w:val="en-US"/>
          </w:rPr>
          <w:instrText xml:space="preserve">" </w:instrText>
        </w:r>
        <w:r>
          <w:rPr>
            <w:lang w:val="en-US"/>
          </w:rPr>
          <w:fldChar w:fldCharType="separate"/>
        </w:r>
        <w:r w:rsidRPr="00B3127F">
          <w:rPr>
            <w:rStyle w:val="a4"/>
            <w:lang w:val="en-US"/>
            <w:rPrChange w:id="279" w:author="Voidless" w:date="2018-11-23T13:25:00Z">
              <w:rPr/>
            </w:rPrChange>
          </w:rPr>
          <w:t>privacy@jivochat.com</w:t>
        </w:r>
        <w:r>
          <w:rPr>
            <w:lang w:val="en-US"/>
          </w:rPr>
          <w:fldChar w:fldCharType="end"/>
        </w:r>
      </w:ins>
    </w:p>
    <w:p w14:paraId="7F94E8B9" w14:textId="0D5CDDC0" w:rsidR="001A753B" w:rsidRPr="002C7C06" w:rsidDel="002C7C06" w:rsidRDefault="001A753B">
      <w:pPr>
        <w:rPr>
          <w:del w:id="280" w:author="Voidless" w:date="2018-11-23T13:25:00Z"/>
          <w:lang w:val="en-US"/>
          <w:rPrChange w:id="281" w:author="Voidless" w:date="2018-11-23T13:25:00Z">
            <w:rPr>
              <w:del w:id="282" w:author="Voidless" w:date="2018-11-23T13:25:00Z"/>
            </w:rPr>
          </w:rPrChange>
        </w:rPr>
      </w:pPr>
      <w:del w:id="283" w:author="Voidless" w:date="2018-11-23T13:25:00Z">
        <w:r w:rsidDel="002C7C06">
          <w:delText>Клиенты</w:delText>
        </w:r>
        <w:r w:rsidRPr="002C7C06" w:rsidDel="002C7C06">
          <w:rPr>
            <w:lang w:val="en-US"/>
            <w:rPrChange w:id="284" w:author="Voidless" w:date="2018-11-23T13:25:00Z">
              <w:rPr/>
            </w:rPrChange>
          </w:rPr>
          <w:delText xml:space="preserve"> </w:delText>
        </w:r>
        <w:r w:rsidDel="002C7C06">
          <w:rPr>
            <w:lang w:val="en-US"/>
          </w:rPr>
          <w:delText>Jivochat</w:delText>
        </w:r>
        <w:r w:rsidRPr="002C7C06" w:rsidDel="002C7C06">
          <w:rPr>
            <w:lang w:val="en-US"/>
            <w:rPrChange w:id="285" w:author="Voidless" w:date="2018-11-23T13:25:00Z">
              <w:rPr/>
            </w:rPrChange>
          </w:rPr>
          <w:delText xml:space="preserve"> </w:delText>
        </w:r>
        <w:r w:rsidDel="002C7C06">
          <w:delText>имеют</w:delText>
        </w:r>
        <w:r w:rsidRPr="002C7C06" w:rsidDel="002C7C06">
          <w:rPr>
            <w:lang w:val="en-US"/>
            <w:rPrChange w:id="286" w:author="Voidless" w:date="2018-11-23T13:25:00Z">
              <w:rPr/>
            </w:rPrChange>
          </w:rPr>
          <w:delText xml:space="preserve"> </w:delText>
        </w:r>
        <w:r w:rsidDel="002C7C06">
          <w:delText>простую</w:delText>
        </w:r>
        <w:r w:rsidRPr="002C7C06" w:rsidDel="002C7C06">
          <w:rPr>
            <w:lang w:val="en-US"/>
            <w:rPrChange w:id="287" w:author="Voidless" w:date="2018-11-23T13:25:00Z">
              <w:rPr/>
            </w:rPrChange>
          </w:rPr>
          <w:delText xml:space="preserve"> </w:delText>
        </w:r>
        <w:r w:rsidDel="002C7C06">
          <w:delText>возможность</w:delText>
        </w:r>
        <w:r w:rsidRPr="002C7C06" w:rsidDel="002C7C06">
          <w:rPr>
            <w:lang w:val="en-US"/>
            <w:rPrChange w:id="288" w:author="Voidless" w:date="2018-11-23T13:25:00Z">
              <w:rPr/>
            </w:rPrChange>
          </w:rPr>
          <w:delText xml:space="preserve"> </w:delText>
        </w:r>
        <w:r w:rsidDel="002C7C06">
          <w:delText>удалить</w:delText>
        </w:r>
        <w:r w:rsidRPr="002C7C06" w:rsidDel="002C7C06">
          <w:rPr>
            <w:lang w:val="en-US"/>
            <w:rPrChange w:id="289" w:author="Voidless" w:date="2018-11-23T13:25:00Z">
              <w:rPr/>
            </w:rPrChange>
          </w:rPr>
          <w:delText xml:space="preserve"> </w:delText>
        </w:r>
        <w:r w:rsidDel="002C7C06">
          <w:delText>персональные</w:delText>
        </w:r>
        <w:r w:rsidRPr="002C7C06" w:rsidDel="002C7C06">
          <w:rPr>
            <w:lang w:val="en-US"/>
            <w:rPrChange w:id="290" w:author="Voidless" w:date="2018-11-23T13:25:00Z">
              <w:rPr/>
            </w:rPrChange>
          </w:rPr>
          <w:delText xml:space="preserve"> </w:delText>
        </w:r>
        <w:r w:rsidDel="002C7C06">
          <w:delText>данные</w:delText>
        </w:r>
        <w:r w:rsidRPr="002C7C06" w:rsidDel="002C7C06">
          <w:rPr>
            <w:lang w:val="en-US"/>
            <w:rPrChange w:id="291" w:author="Voidless" w:date="2018-11-23T13:25:00Z">
              <w:rPr/>
            </w:rPrChange>
          </w:rPr>
          <w:delText xml:space="preserve">, </w:delText>
        </w:r>
        <w:r w:rsidDel="002C7C06">
          <w:delText>которые</w:delText>
        </w:r>
        <w:r w:rsidRPr="002C7C06" w:rsidDel="002C7C06">
          <w:rPr>
            <w:lang w:val="en-US"/>
            <w:rPrChange w:id="292" w:author="Voidless" w:date="2018-11-23T13:25:00Z">
              <w:rPr/>
            </w:rPrChange>
          </w:rPr>
          <w:delText xml:space="preserve"> </w:delText>
        </w:r>
        <w:r w:rsidDel="002C7C06">
          <w:delText>содержаться</w:delText>
        </w:r>
        <w:r w:rsidRPr="002C7C06" w:rsidDel="002C7C06">
          <w:rPr>
            <w:lang w:val="en-US"/>
            <w:rPrChange w:id="293" w:author="Voidless" w:date="2018-11-23T13:25:00Z">
              <w:rPr/>
            </w:rPrChange>
          </w:rPr>
          <w:delText xml:space="preserve"> </w:delText>
        </w:r>
        <w:r w:rsidDel="002C7C06">
          <w:delText>о</w:delText>
        </w:r>
        <w:r w:rsidRPr="002C7C06" w:rsidDel="002C7C06">
          <w:rPr>
            <w:lang w:val="en-US"/>
            <w:rPrChange w:id="294" w:author="Voidless" w:date="2018-11-23T13:25:00Z">
              <w:rPr/>
            </w:rPrChange>
          </w:rPr>
          <w:delText xml:space="preserve"> </w:delText>
        </w:r>
        <w:r w:rsidDel="002C7C06">
          <w:delText>них</w:delText>
        </w:r>
        <w:r w:rsidRPr="002C7C06" w:rsidDel="002C7C06">
          <w:rPr>
            <w:lang w:val="en-US"/>
            <w:rPrChange w:id="295" w:author="Voidless" w:date="2018-11-23T13:25:00Z">
              <w:rPr/>
            </w:rPrChange>
          </w:rPr>
          <w:delText xml:space="preserve"> </w:delText>
        </w:r>
        <w:r w:rsidDel="002C7C06">
          <w:delText>в</w:delText>
        </w:r>
        <w:r w:rsidRPr="002C7C06" w:rsidDel="002C7C06">
          <w:rPr>
            <w:lang w:val="en-US"/>
            <w:rPrChange w:id="296" w:author="Voidless" w:date="2018-11-23T13:25:00Z">
              <w:rPr/>
            </w:rPrChange>
          </w:rPr>
          <w:delText xml:space="preserve"> </w:delText>
        </w:r>
        <w:r w:rsidDel="002C7C06">
          <w:rPr>
            <w:lang w:val="en-US"/>
          </w:rPr>
          <w:delText>Jivochat</w:delText>
        </w:r>
        <w:r w:rsidRPr="002C7C06" w:rsidDel="002C7C06">
          <w:rPr>
            <w:lang w:val="en-US"/>
            <w:rPrChange w:id="297" w:author="Voidless" w:date="2018-11-23T13:25:00Z">
              <w:rPr/>
            </w:rPrChange>
          </w:rPr>
          <w:delText xml:space="preserve">. </w:delText>
        </w:r>
        <w:r w:rsidDel="002C7C06">
          <w:delText>Для</w:delText>
        </w:r>
        <w:r w:rsidRPr="002C7C06" w:rsidDel="002C7C06">
          <w:rPr>
            <w:lang w:val="en-US"/>
            <w:rPrChange w:id="298" w:author="Voidless" w:date="2018-11-23T13:25:00Z">
              <w:rPr/>
            </w:rPrChange>
          </w:rPr>
          <w:delText xml:space="preserve"> </w:delText>
        </w:r>
        <w:r w:rsidDel="002C7C06">
          <w:delText>этого</w:delText>
        </w:r>
        <w:r w:rsidRPr="002C7C06" w:rsidDel="002C7C06">
          <w:rPr>
            <w:lang w:val="en-US"/>
            <w:rPrChange w:id="299" w:author="Voidless" w:date="2018-11-23T13:25:00Z">
              <w:rPr/>
            </w:rPrChange>
          </w:rPr>
          <w:delText xml:space="preserve"> </w:delText>
        </w:r>
        <w:r w:rsidR="00385A53" w:rsidDel="002C7C06">
          <w:delText>нужно</w:delText>
        </w:r>
        <w:r w:rsidRPr="002C7C06" w:rsidDel="002C7C06">
          <w:rPr>
            <w:lang w:val="en-US"/>
            <w:rPrChange w:id="300" w:author="Voidless" w:date="2018-11-23T13:25:00Z">
              <w:rPr/>
            </w:rPrChange>
          </w:rPr>
          <w:delText xml:space="preserve"> </w:delText>
        </w:r>
        <w:r w:rsidDel="002C7C06">
          <w:delText>направить</w:delText>
        </w:r>
        <w:r w:rsidRPr="002C7C06" w:rsidDel="002C7C06">
          <w:rPr>
            <w:lang w:val="en-US"/>
            <w:rPrChange w:id="301" w:author="Voidless" w:date="2018-11-23T13:25:00Z">
              <w:rPr/>
            </w:rPrChange>
          </w:rPr>
          <w:delText xml:space="preserve"> </w:delText>
        </w:r>
        <w:r w:rsidDel="002C7C06">
          <w:delText>запрос</w:delText>
        </w:r>
        <w:r w:rsidRPr="002C7C06" w:rsidDel="002C7C06">
          <w:rPr>
            <w:lang w:val="en-US"/>
            <w:rPrChange w:id="302" w:author="Voidless" w:date="2018-11-23T13:25:00Z">
              <w:rPr/>
            </w:rPrChange>
          </w:rPr>
          <w:delText xml:space="preserve"> </w:delText>
        </w:r>
        <w:r w:rsidDel="002C7C06">
          <w:delText>на</w:delText>
        </w:r>
        <w:r w:rsidRPr="002C7C06" w:rsidDel="002C7C06">
          <w:rPr>
            <w:lang w:val="en-US"/>
            <w:rPrChange w:id="303" w:author="Voidless" w:date="2018-11-23T13:25:00Z">
              <w:rPr/>
            </w:rPrChange>
          </w:rPr>
          <w:delText xml:space="preserve"> </w:delText>
        </w:r>
        <w:r w:rsidR="00B42271" w:rsidDel="002C7C06">
          <w:fldChar w:fldCharType="begin"/>
        </w:r>
        <w:r w:rsidR="00B42271" w:rsidRPr="002C7C06" w:rsidDel="002C7C06">
          <w:rPr>
            <w:lang w:val="en-US"/>
            <w:rPrChange w:id="304" w:author="Voidless" w:date="2018-11-23T13:25:00Z">
              <w:rPr/>
            </w:rPrChange>
          </w:rPr>
          <w:delInstrText xml:space="preserve"> HYPERLINK "mailto:privacy@jivochat.com" </w:delInstrText>
        </w:r>
        <w:r w:rsidR="00B42271" w:rsidDel="002C7C06">
          <w:fldChar w:fldCharType="separate"/>
        </w:r>
        <w:r w:rsidRPr="00874ACE" w:rsidDel="002C7C06">
          <w:rPr>
            <w:rStyle w:val="a4"/>
            <w:lang w:val="en-US"/>
          </w:rPr>
          <w:delText>privacy</w:delText>
        </w:r>
        <w:r w:rsidRPr="002C7C06" w:rsidDel="002C7C06">
          <w:rPr>
            <w:rStyle w:val="a4"/>
            <w:lang w:val="en-US"/>
            <w:rPrChange w:id="305" w:author="Voidless" w:date="2018-11-23T13:25:00Z">
              <w:rPr>
                <w:rStyle w:val="a4"/>
              </w:rPr>
            </w:rPrChange>
          </w:rPr>
          <w:delText>@</w:delText>
        </w:r>
        <w:r w:rsidRPr="00874ACE" w:rsidDel="002C7C06">
          <w:rPr>
            <w:rStyle w:val="a4"/>
            <w:lang w:val="en-US"/>
          </w:rPr>
          <w:delText>jivochat</w:delText>
        </w:r>
        <w:r w:rsidRPr="002C7C06" w:rsidDel="002C7C06">
          <w:rPr>
            <w:rStyle w:val="a4"/>
            <w:lang w:val="en-US"/>
            <w:rPrChange w:id="306" w:author="Voidless" w:date="2018-11-23T13:25:00Z">
              <w:rPr>
                <w:rStyle w:val="a4"/>
              </w:rPr>
            </w:rPrChange>
          </w:rPr>
          <w:delText>.</w:delText>
        </w:r>
        <w:r w:rsidRPr="00874ACE" w:rsidDel="002C7C06">
          <w:rPr>
            <w:rStyle w:val="a4"/>
            <w:lang w:val="en-US"/>
          </w:rPr>
          <w:delText>com</w:delText>
        </w:r>
        <w:r w:rsidR="00B42271" w:rsidDel="002C7C06">
          <w:rPr>
            <w:rStyle w:val="a4"/>
            <w:lang w:val="en-US"/>
          </w:rPr>
          <w:fldChar w:fldCharType="end"/>
        </w:r>
      </w:del>
    </w:p>
    <w:p w14:paraId="0EB0FB0B" w14:textId="1561003E" w:rsidR="001A753B" w:rsidRPr="002C7C06" w:rsidRDefault="001A753B" w:rsidP="001A753B">
      <w:pPr>
        <w:rPr>
          <w:b/>
          <w:lang w:val="en-US"/>
          <w:rPrChange w:id="307" w:author="Voidless" w:date="2018-11-23T13:26:00Z">
            <w:rPr>
              <w:b/>
            </w:rPr>
          </w:rPrChange>
        </w:rPr>
      </w:pPr>
      <w:del w:id="308" w:author="Voidless" w:date="2018-11-23T13:27:00Z">
        <w:r w:rsidRPr="001A753B" w:rsidDel="002C7C06">
          <w:rPr>
            <w:b/>
          </w:rPr>
          <w:delText>П</w:delText>
        </w:r>
      </w:del>
      <w:ins w:id="309" w:author="Voidless" w:date="2018-11-23T13:26:00Z">
        <w:r w:rsidR="002C7C06">
          <w:rPr>
            <w:b/>
            <w:lang w:val="en-US"/>
          </w:rPr>
          <w:t>The right to restrict processing</w:t>
        </w:r>
      </w:ins>
      <w:del w:id="310" w:author="Voidless" w:date="2018-11-23T13:26:00Z">
        <w:r w:rsidRPr="001A753B" w:rsidDel="002C7C06">
          <w:rPr>
            <w:b/>
          </w:rPr>
          <w:delText>рав</w:delText>
        </w:r>
      </w:del>
      <w:del w:id="311" w:author="Voidless" w:date="2018-11-23T13:27:00Z">
        <w:r w:rsidRPr="001A753B" w:rsidDel="002C7C06">
          <w:rPr>
            <w:b/>
          </w:rPr>
          <w:delText>о</w:delText>
        </w:r>
        <w:r w:rsidRPr="002C7C06" w:rsidDel="002C7C06">
          <w:rPr>
            <w:b/>
            <w:lang w:val="en-US"/>
            <w:rPrChange w:id="312" w:author="Voidless" w:date="2018-11-23T13:26:00Z">
              <w:rPr>
                <w:b/>
              </w:rPr>
            </w:rPrChange>
          </w:rPr>
          <w:delText xml:space="preserve"> </w:delText>
        </w:r>
        <w:r w:rsidRPr="001A753B" w:rsidDel="002C7C06">
          <w:rPr>
            <w:b/>
          </w:rPr>
          <w:delText>на</w:delText>
        </w:r>
        <w:r w:rsidRPr="002C7C06" w:rsidDel="002C7C06">
          <w:rPr>
            <w:b/>
            <w:lang w:val="en-US"/>
            <w:rPrChange w:id="313" w:author="Voidless" w:date="2018-11-23T13:26:00Z">
              <w:rPr>
                <w:b/>
              </w:rPr>
            </w:rPrChange>
          </w:rPr>
          <w:delText xml:space="preserve"> </w:delText>
        </w:r>
        <w:r w:rsidDel="002C7C06">
          <w:rPr>
            <w:b/>
          </w:rPr>
          <w:delText>ограничение</w:delText>
        </w:r>
        <w:r w:rsidRPr="002C7C06" w:rsidDel="002C7C06">
          <w:rPr>
            <w:b/>
            <w:lang w:val="en-US"/>
            <w:rPrChange w:id="314" w:author="Voidless" w:date="2018-11-23T13:26:00Z">
              <w:rPr>
                <w:b/>
              </w:rPr>
            </w:rPrChange>
          </w:rPr>
          <w:delText xml:space="preserve"> </w:delText>
        </w:r>
        <w:r w:rsidDel="002C7C06">
          <w:rPr>
            <w:b/>
          </w:rPr>
          <w:delText>обработки</w:delText>
        </w:r>
      </w:del>
    </w:p>
    <w:p w14:paraId="66145FB3" w14:textId="559E4853" w:rsidR="002C7C06" w:rsidRDefault="002C7C06" w:rsidP="001A753B">
      <w:pPr>
        <w:rPr>
          <w:ins w:id="315" w:author="Voidless" w:date="2018-11-23T13:28:00Z"/>
          <w:lang w:val="en-US"/>
        </w:rPr>
      </w:pPr>
      <w:ins w:id="316" w:author="Voidless" w:date="2018-11-23T13:28:00Z">
        <w:r w:rsidRPr="002C7C06">
          <w:rPr>
            <w:lang w:val="en-US"/>
            <w:rPrChange w:id="317" w:author="Voidless" w:date="2018-11-23T13:28:00Z">
              <w:rPr/>
            </w:rPrChange>
          </w:rPr>
          <w:t xml:space="preserve">Our clients have the opportunity to </w:t>
        </w:r>
        <w:r>
          <w:rPr>
            <w:lang w:val="en-US"/>
          </w:rPr>
          <w:t>restrict</w:t>
        </w:r>
        <w:r w:rsidRPr="002C7C06">
          <w:rPr>
            <w:lang w:val="en-US"/>
            <w:rPrChange w:id="318" w:author="Voidless" w:date="2018-11-23T13:28:00Z">
              <w:rPr/>
            </w:rPrChange>
          </w:rPr>
          <w:t xml:space="preserve"> the processing of </w:t>
        </w:r>
        <w:r w:rsidRPr="00301A1D">
          <w:rPr>
            <w:lang w:val="en-US"/>
          </w:rPr>
          <w:t xml:space="preserve">their personal data in Jivochat. </w:t>
        </w:r>
        <w:r>
          <w:rPr>
            <w:lang w:val="en-US"/>
          </w:rPr>
          <w:t>To that end, you</w:t>
        </w:r>
        <w:r w:rsidRPr="002C7C06">
          <w:rPr>
            <w:lang w:val="en-US"/>
            <w:rPrChange w:id="319" w:author="Voidless" w:date="2018-11-23T13:28:00Z">
              <w:rPr/>
            </w:rPrChange>
          </w:rPr>
          <w:t xml:space="preserve"> need to send a request to </w:t>
        </w:r>
        <w:r>
          <w:rPr>
            <w:lang w:val="en-US"/>
          </w:rPr>
          <w:fldChar w:fldCharType="begin"/>
        </w:r>
        <w:r>
          <w:rPr>
            <w:lang w:val="en-US"/>
          </w:rPr>
          <w:instrText xml:space="preserve"> HYPERLINK "mailto:</w:instrText>
        </w:r>
        <w:r w:rsidRPr="002C7C06">
          <w:rPr>
            <w:lang w:val="en-US"/>
            <w:rPrChange w:id="320" w:author="Voidless" w:date="2018-11-23T13:28:00Z">
              <w:rPr/>
            </w:rPrChange>
          </w:rPr>
          <w:instrText>privacy@jivochat.com</w:instrText>
        </w:r>
        <w:r>
          <w:rPr>
            <w:lang w:val="en-US"/>
          </w:rPr>
          <w:instrText xml:space="preserve">" </w:instrText>
        </w:r>
        <w:r>
          <w:rPr>
            <w:lang w:val="en-US"/>
          </w:rPr>
          <w:fldChar w:fldCharType="separate"/>
        </w:r>
        <w:r w:rsidRPr="00B3127F">
          <w:rPr>
            <w:rStyle w:val="a4"/>
            <w:lang w:val="en-US"/>
            <w:rPrChange w:id="321" w:author="Voidless" w:date="2018-11-23T13:28:00Z">
              <w:rPr/>
            </w:rPrChange>
          </w:rPr>
          <w:t>privacy@jivochat.com</w:t>
        </w:r>
        <w:r>
          <w:rPr>
            <w:lang w:val="en-US"/>
          </w:rPr>
          <w:fldChar w:fldCharType="end"/>
        </w:r>
      </w:ins>
    </w:p>
    <w:p w14:paraId="369B95F6" w14:textId="36A84B4A" w:rsidR="00385A53" w:rsidRPr="002C7C06" w:rsidDel="002C7C06" w:rsidRDefault="001A753B" w:rsidP="001A753B">
      <w:pPr>
        <w:rPr>
          <w:del w:id="322" w:author="Voidless" w:date="2018-11-23T13:28:00Z"/>
          <w:lang w:val="en-US"/>
          <w:rPrChange w:id="323" w:author="Voidless" w:date="2018-11-23T13:28:00Z">
            <w:rPr>
              <w:del w:id="324" w:author="Voidless" w:date="2018-11-23T13:28:00Z"/>
            </w:rPr>
          </w:rPrChange>
        </w:rPr>
      </w:pPr>
      <w:del w:id="325" w:author="Voidless" w:date="2018-11-23T13:28:00Z">
        <w:r w:rsidDel="002C7C06">
          <w:delText>Наши</w:delText>
        </w:r>
        <w:r w:rsidRPr="002C7C06" w:rsidDel="002C7C06">
          <w:rPr>
            <w:lang w:val="en-US"/>
            <w:rPrChange w:id="326" w:author="Voidless" w:date="2018-11-23T13:28:00Z">
              <w:rPr/>
            </w:rPrChange>
          </w:rPr>
          <w:delText xml:space="preserve"> </w:delText>
        </w:r>
        <w:r w:rsidDel="002C7C06">
          <w:delText>клиенты</w:delText>
        </w:r>
        <w:r w:rsidRPr="002C7C06" w:rsidDel="002C7C06">
          <w:rPr>
            <w:lang w:val="en-US"/>
            <w:rPrChange w:id="327" w:author="Voidless" w:date="2018-11-23T13:28:00Z">
              <w:rPr/>
            </w:rPrChange>
          </w:rPr>
          <w:delText xml:space="preserve"> </w:delText>
        </w:r>
        <w:r w:rsidDel="002C7C06">
          <w:delText>имеют</w:delText>
        </w:r>
        <w:r w:rsidRPr="002C7C06" w:rsidDel="002C7C06">
          <w:rPr>
            <w:lang w:val="en-US"/>
            <w:rPrChange w:id="328" w:author="Voidless" w:date="2018-11-23T13:28:00Z">
              <w:rPr/>
            </w:rPrChange>
          </w:rPr>
          <w:delText xml:space="preserve"> </w:delText>
        </w:r>
        <w:r w:rsidDel="002C7C06">
          <w:delText>возможность</w:delText>
        </w:r>
        <w:r w:rsidRPr="002C7C06" w:rsidDel="002C7C06">
          <w:rPr>
            <w:lang w:val="en-US"/>
            <w:rPrChange w:id="329" w:author="Voidless" w:date="2018-11-23T13:28:00Z">
              <w:rPr/>
            </w:rPrChange>
          </w:rPr>
          <w:delText xml:space="preserve"> </w:delText>
        </w:r>
        <w:r w:rsidDel="002C7C06">
          <w:delText>ограничить</w:delText>
        </w:r>
        <w:r w:rsidRPr="002C7C06" w:rsidDel="002C7C06">
          <w:rPr>
            <w:lang w:val="en-US"/>
            <w:rPrChange w:id="330" w:author="Voidless" w:date="2018-11-23T13:28:00Z">
              <w:rPr/>
            </w:rPrChange>
          </w:rPr>
          <w:delText xml:space="preserve"> </w:delText>
        </w:r>
        <w:r w:rsidDel="002C7C06">
          <w:delText>обработку</w:delText>
        </w:r>
        <w:r w:rsidRPr="002C7C06" w:rsidDel="002C7C06">
          <w:rPr>
            <w:lang w:val="en-US"/>
            <w:rPrChange w:id="331" w:author="Voidless" w:date="2018-11-23T13:28:00Z">
              <w:rPr/>
            </w:rPrChange>
          </w:rPr>
          <w:delText xml:space="preserve"> </w:delText>
        </w:r>
        <w:r w:rsidDel="002C7C06">
          <w:delText>своих</w:delText>
        </w:r>
        <w:r w:rsidRPr="002C7C06" w:rsidDel="002C7C06">
          <w:rPr>
            <w:lang w:val="en-US"/>
            <w:rPrChange w:id="332" w:author="Voidless" w:date="2018-11-23T13:28:00Z">
              <w:rPr/>
            </w:rPrChange>
          </w:rPr>
          <w:delText xml:space="preserve"> </w:delText>
        </w:r>
        <w:r w:rsidDel="002C7C06">
          <w:delText>персональных</w:delText>
        </w:r>
        <w:r w:rsidRPr="002C7C06" w:rsidDel="002C7C06">
          <w:rPr>
            <w:lang w:val="en-US"/>
            <w:rPrChange w:id="333" w:author="Voidless" w:date="2018-11-23T13:28:00Z">
              <w:rPr/>
            </w:rPrChange>
          </w:rPr>
          <w:delText xml:space="preserve"> </w:delText>
        </w:r>
        <w:r w:rsidDel="002C7C06">
          <w:delText>данных</w:delText>
        </w:r>
        <w:r w:rsidRPr="002C7C06" w:rsidDel="002C7C06">
          <w:rPr>
            <w:lang w:val="en-US"/>
            <w:rPrChange w:id="334" w:author="Voidless" w:date="2018-11-23T13:28:00Z">
              <w:rPr/>
            </w:rPrChange>
          </w:rPr>
          <w:delText xml:space="preserve"> </w:delText>
        </w:r>
        <w:r w:rsidR="00385A53" w:rsidDel="002C7C06">
          <w:delText>в</w:delText>
        </w:r>
        <w:r w:rsidR="00385A53" w:rsidRPr="002C7C06" w:rsidDel="002C7C06">
          <w:rPr>
            <w:lang w:val="en-US"/>
            <w:rPrChange w:id="335" w:author="Voidless" w:date="2018-11-23T13:28:00Z">
              <w:rPr/>
            </w:rPrChange>
          </w:rPr>
          <w:delText xml:space="preserve"> </w:delText>
        </w:r>
        <w:r w:rsidR="00385A53" w:rsidDel="002C7C06">
          <w:rPr>
            <w:lang w:val="en-US"/>
          </w:rPr>
          <w:delText>Jivochat</w:delText>
        </w:r>
        <w:r w:rsidR="00385A53" w:rsidRPr="002C7C06" w:rsidDel="002C7C06">
          <w:rPr>
            <w:lang w:val="en-US"/>
            <w:rPrChange w:id="336" w:author="Voidless" w:date="2018-11-23T13:28:00Z">
              <w:rPr/>
            </w:rPrChange>
          </w:rPr>
          <w:delText xml:space="preserve">, </w:delText>
        </w:r>
        <w:r w:rsidR="00385A53" w:rsidDel="002C7C06">
          <w:delText>для</w:delText>
        </w:r>
        <w:r w:rsidR="00385A53" w:rsidRPr="002C7C06" w:rsidDel="002C7C06">
          <w:rPr>
            <w:lang w:val="en-US"/>
            <w:rPrChange w:id="337" w:author="Voidless" w:date="2018-11-23T13:28:00Z">
              <w:rPr/>
            </w:rPrChange>
          </w:rPr>
          <w:delText xml:space="preserve"> </w:delText>
        </w:r>
        <w:r w:rsidR="00385A53" w:rsidDel="002C7C06">
          <w:delText>чего</w:delText>
        </w:r>
        <w:r w:rsidR="00385A53" w:rsidRPr="002C7C06" w:rsidDel="002C7C06">
          <w:rPr>
            <w:lang w:val="en-US"/>
            <w:rPrChange w:id="338" w:author="Voidless" w:date="2018-11-23T13:28:00Z">
              <w:rPr/>
            </w:rPrChange>
          </w:rPr>
          <w:delText xml:space="preserve"> </w:delText>
        </w:r>
        <w:r w:rsidR="00385A53" w:rsidDel="002C7C06">
          <w:delText>нужно</w:delText>
        </w:r>
        <w:r w:rsidR="00385A53" w:rsidRPr="002C7C06" w:rsidDel="002C7C06">
          <w:rPr>
            <w:lang w:val="en-US"/>
            <w:rPrChange w:id="339" w:author="Voidless" w:date="2018-11-23T13:28:00Z">
              <w:rPr/>
            </w:rPrChange>
          </w:rPr>
          <w:delText xml:space="preserve"> </w:delText>
        </w:r>
        <w:r w:rsidR="00385A53" w:rsidDel="002C7C06">
          <w:delText>направить</w:delText>
        </w:r>
        <w:r w:rsidR="00385A53" w:rsidRPr="002C7C06" w:rsidDel="002C7C06">
          <w:rPr>
            <w:lang w:val="en-US"/>
            <w:rPrChange w:id="340" w:author="Voidless" w:date="2018-11-23T13:28:00Z">
              <w:rPr/>
            </w:rPrChange>
          </w:rPr>
          <w:delText xml:space="preserve"> </w:delText>
        </w:r>
        <w:r w:rsidR="00385A53" w:rsidDel="002C7C06">
          <w:delText>запрос</w:delText>
        </w:r>
        <w:r w:rsidR="00385A53" w:rsidRPr="002C7C06" w:rsidDel="002C7C06">
          <w:rPr>
            <w:lang w:val="en-US"/>
            <w:rPrChange w:id="341" w:author="Voidless" w:date="2018-11-23T13:28:00Z">
              <w:rPr/>
            </w:rPrChange>
          </w:rPr>
          <w:delText xml:space="preserve"> </w:delText>
        </w:r>
        <w:r w:rsidR="00385A53" w:rsidDel="002C7C06">
          <w:delText>на</w:delText>
        </w:r>
        <w:r w:rsidR="00385A53" w:rsidRPr="002C7C06" w:rsidDel="002C7C06">
          <w:rPr>
            <w:lang w:val="en-US"/>
            <w:rPrChange w:id="342" w:author="Voidless" w:date="2018-11-23T13:28:00Z">
              <w:rPr/>
            </w:rPrChange>
          </w:rPr>
          <w:delText xml:space="preserve"> </w:delText>
        </w:r>
        <w:r w:rsidR="00B42271" w:rsidDel="002C7C06">
          <w:fldChar w:fldCharType="begin"/>
        </w:r>
        <w:r w:rsidR="00B42271" w:rsidRPr="002C7C06" w:rsidDel="002C7C06">
          <w:rPr>
            <w:lang w:val="en-US"/>
            <w:rPrChange w:id="343" w:author="Voidless" w:date="2018-11-23T13:28:00Z">
              <w:rPr/>
            </w:rPrChange>
          </w:rPr>
          <w:delInstrText xml:space="preserve"> HYPERLINK "mailto:privacy@jivochat.com" </w:delInstrText>
        </w:r>
        <w:r w:rsidR="00B42271" w:rsidDel="002C7C06">
          <w:fldChar w:fldCharType="separate"/>
        </w:r>
        <w:r w:rsidR="00385A53" w:rsidRPr="00874ACE" w:rsidDel="002C7C06">
          <w:rPr>
            <w:rStyle w:val="a4"/>
            <w:lang w:val="en-US"/>
          </w:rPr>
          <w:delText>privacy</w:delText>
        </w:r>
        <w:r w:rsidR="00385A53" w:rsidRPr="002C7C06" w:rsidDel="002C7C06">
          <w:rPr>
            <w:rStyle w:val="a4"/>
            <w:lang w:val="en-US"/>
            <w:rPrChange w:id="344" w:author="Voidless" w:date="2018-11-23T13:28:00Z">
              <w:rPr>
                <w:rStyle w:val="a4"/>
              </w:rPr>
            </w:rPrChange>
          </w:rPr>
          <w:delText>@</w:delText>
        </w:r>
        <w:r w:rsidR="00385A53" w:rsidRPr="00874ACE" w:rsidDel="002C7C06">
          <w:rPr>
            <w:rStyle w:val="a4"/>
            <w:lang w:val="en-US"/>
          </w:rPr>
          <w:delText>jivochat</w:delText>
        </w:r>
        <w:r w:rsidR="00385A53" w:rsidRPr="002C7C06" w:rsidDel="002C7C06">
          <w:rPr>
            <w:rStyle w:val="a4"/>
            <w:lang w:val="en-US"/>
            <w:rPrChange w:id="345" w:author="Voidless" w:date="2018-11-23T13:28:00Z">
              <w:rPr>
                <w:rStyle w:val="a4"/>
              </w:rPr>
            </w:rPrChange>
          </w:rPr>
          <w:delText>.</w:delText>
        </w:r>
        <w:r w:rsidR="00385A53" w:rsidRPr="00874ACE" w:rsidDel="002C7C06">
          <w:rPr>
            <w:rStyle w:val="a4"/>
            <w:lang w:val="en-US"/>
          </w:rPr>
          <w:delText>com</w:delText>
        </w:r>
        <w:r w:rsidR="00B42271" w:rsidDel="002C7C06">
          <w:rPr>
            <w:rStyle w:val="a4"/>
            <w:lang w:val="en-US"/>
          </w:rPr>
          <w:fldChar w:fldCharType="end"/>
        </w:r>
      </w:del>
    </w:p>
    <w:p w14:paraId="09D4C45B" w14:textId="27884E43" w:rsidR="001A753B" w:rsidRPr="002C7C06" w:rsidRDefault="00385A53" w:rsidP="001A753B">
      <w:pPr>
        <w:rPr>
          <w:b/>
          <w:lang w:val="en-US"/>
          <w:rPrChange w:id="346" w:author="Voidless" w:date="2018-11-23T13:34:00Z">
            <w:rPr>
              <w:b/>
            </w:rPr>
          </w:rPrChange>
        </w:rPr>
      </w:pPr>
      <w:del w:id="347" w:author="Voidless" w:date="2018-11-23T13:34:00Z">
        <w:r w:rsidRPr="00385A53" w:rsidDel="002C7C06">
          <w:rPr>
            <w:b/>
          </w:rPr>
          <w:delText>П</w:delText>
        </w:r>
      </w:del>
      <w:ins w:id="348" w:author="Voidless" w:date="2018-11-23T13:34:00Z">
        <w:r w:rsidR="002C7C06">
          <w:rPr>
            <w:b/>
            <w:lang w:val="en-US"/>
          </w:rPr>
          <w:t>The right of portability to data</w:t>
        </w:r>
      </w:ins>
      <w:del w:id="349" w:author="Voidless" w:date="2018-11-23T13:34:00Z">
        <w:r w:rsidRPr="00385A53" w:rsidDel="002C7C06">
          <w:rPr>
            <w:b/>
          </w:rPr>
          <w:delText>раво</w:delText>
        </w:r>
        <w:r w:rsidRPr="002C7C06" w:rsidDel="002C7C06">
          <w:rPr>
            <w:b/>
            <w:lang w:val="en-US"/>
            <w:rPrChange w:id="350" w:author="Voidless" w:date="2018-11-23T13:34:00Z">
              <w:rPr>
                <w:b/>
              </w:rPr>
            </w:rPrChange>
          </w:rPr>
          <w:delText xml:space="preserve"> </w:delText>
        </w:r>
        <w:r w:rsidRPr="00385A53" w:rsidDel="002C7C06">
          <w:rPr>
            <w:b/>
          </w:rPr>
          <w:delText>на</w:delText>
        </w:r>
        <w:r w:rsidRPr="002C7C06" w:rsidDel="002C7C06">
          <w:rPr>
            <w:b/>
            <w:lang w:val="en-US"/>
            <w:rPrChange w:id="351" w:author="Voidless" w:date="2018-11-23T13:34:00Z">
              <w:rPr>
                <w:b/>
              </w:rPr>
            </w:rPrChange>
          </w:rPr>
          <w:delText xml:space="preserve"> </w:delText>
        </w:r>
        <w:r w:rsidRPr="00385A53" w:rsidDel="002C7C06">
          <w:rPr>
            <w:b/>
          </w:rPr>
          <w:delText>переносимость</w:delText>
        </w:r>
        <w:r w:rsidRPr="002C7C06" w:rsidDel="002C7C06">
          <w:rPr>
            <w:b/>
            <w:lang w:val="en-US"/>
            <w:rPrChange w:id="352" w:author="Voidless" w:date="2018-11-23T13:34:00Z">
              <w:rPr>
                <w:b/>
              </w:rPr>
            </w:rPrChange>
          </w:rPr>
          <w:delText xml:space="preserve"> </w:delText>
        </w:r>
        <w:r w:rsidRPr="00385A53" w:rsidDel="002C7C06">
          <w:rPr>
            <w:b/>
          </w:rPr>
          <w:delText>данных</w:delText>
        </w:r>
      </w:del>
    </w:p>
    <w:p w14:paraId="5DA3D60A" w14:textId="77777777" w:rsidR="00587B6C" w:rsidRDefault="00587B6C" w:rsidP="00385A53">
      <w:pPr>
        <w:rPr>
          <w:ins w:id="353" w:author="Voidless" w:date="2018-11-23T13:40:00Z"/>
          <w:lang w:val="en-US"/>
        </w:rPr>
      </w:pPr>
      <w:ins w:id="354" w:author="Voidless" w:date="2018-11-23T13:37:00Z">
        <w:r w:rsidRPr="00587B6C">
          <w:rPr>
            <w:lang w:val="en-US"/>
            <w:rPrChange w:id="355" w:author="Voidless" w:date="2018-11-23T13:37:00Z">
              <w:rPr/>
            </w:rPrChange>
          </w:rPr>
          <w:lastRenderedPageBreak/>
          <w:t xml:space="preserve">Every Jivochat`s customer has the right of receive to personal data provided to the service in a publicly available machine-readable format. Jivochat is ready to simply provide the unloading of personal data in a publicly available machine-readable CSV format after sending a request to </w:t>
        </w:r>
        <w:r>
          <w:rPr>
            <w:lang w:val="en-US"/>
          </w:rPr>
          <w:fldChar w:fldCharType="begin"/>
        </w:r>
        <w:r>
          <w:rPr>
            <w:lang w:val="en-US"/>
          </w:rPr>
          <w:instrText xml:space="preserve"> HYPERLINK "mailto:</w:instrText>
        </w:r>
        <w:r w:rsidRPr="00587B6C">
          <w:rPr>
            <w:lang w:val="en-US"/>
            <w:rPrChange w:id="356" w:author="Voidless" w:date="2018-11-23T13:37:00Z">
              <w:rPr/>
            </w:rPrChange>
          </w:rPr>
          <w:instrText>privacy@jivochat.com</w:instrText>
        </w:r>
        <w:r>
          <w:rPr>
            <w:lang w:val="en-US"/>
          </w:rPr>
          <w:instrText xml:space="preserve">" </w:instrText>
        </w:r>
        <w:r>
          <w:rPr>
            <w:lang w:val="en-US"/>
          </w:rPr>
          <w:fldChar w:fldCharType="separate"/>
        </w:r>
        <w:r w:rsidRPr="00B3127F">
          <w:rPr>
            <w:rStyle w:val="a4"/>
            <w:lang w:val="en-US"/>
            <w:rPrChange w:id="357" w:author="Voidless" w:date="2018-11-23T13:37:00Z">
              <w:rPr/>
            </w:rPrChange>
          </w:rPr>
          <w:t>privacy@jivochat.com</w:t>
        </w:r>
        <w:r>
          <w:rPr>
            <w:lang w:val="en-US"/>
          </w:rPr>
          <w:fldChar w:fldCharType="end"/>
        </w:r>
      </w:ins>
    </w:p>
    <w:p w14:paraId="427D7D33" w14:textId="7157300C" w:rsidR="00385A53" w:rsidRPr="00587B6C" w:rsidDel="00587B6C" w:rsidRDefault="00385A53" w:rsidP="001A753B">
      <w:pPr>
        <w:rPr>
          <w:del w:id="358" w:author="Voidless" w:date="2018-11-23T13:37:00Z"/>
          <w:lang w:val="en-US"/>
          <w:rPrChange w:id="359" w:author="Voidless" w:date="2018-11-23T13:37:00Z">
            <w:rPr>
              <w:del w:id="360" w:author="Voidless" w:date="2018-11-23T13:37:00Z"/>
            </w:rPr>
          </w:rPrChange>
        </w:rPr>
      </w:pPr>
      <w:del w:id="361" w:author="Voidless" w:date="2018-11-23T13:37:00Z">
        <w:r w:rsidDel="00587B6C">
          <w:delText>Каждый</w:delText>
        </w:r>
        <w:r w:rsidRPr="00587B6C" w:rsidDel="00587B6C">
          <w:rPr>
            <w:lang w:val="en-US"/>
            <w:rPrChange w:id="362" w:author="Voidless" w:date="2018-11-23T13:37:00Z">
              <w:rPr/>
            </w:rPrChange>
          </w:rPr>
          <w:delText xml:space="preserve"> </w:delText>
        </w:r>
        <w:r w:rsidDel="00587B6C">
          <w:delText>клиент</w:delText>
        </w:r>
        <w:r w:rsidRPr="00587B6C" w:rsidDel="00587B6C">
          <w:rPr>
            <w:lang w:val="en-US"/>
            <w:rPrChange w:id="363" w:author="Voidless" w:date="2018-11-23T13:37:00Z">
              <w:rPr/>
            </w:rPrChange>
          </w:rPr>
          <w:delText xml:space="preserve"> </w:delText>
        </w:r>
        <w:r w:rsidDel="00587B6C">
          <w:rPr>
            <w:lang w:val="en-US"/>
          </w:rPr>
          <w:delText>Jivochat</w:delText>
        </w:r>
        <w:r w:rsidRPr="00587B6C" w:rsidDel="00587B6C">
          <w:rPr>
            <w:lang w:val="en-US"/>
            <w:rPrChange w:id="364" w:author="Voidless" w:date="2018-11-23T13:37:00Z">
              <w:rPr/>
            </w:rPrChange>
          </w:rPr>
          <w:delText xml:space="preserve"> </w:delText>
        </w:r>
        <w:r w:rsidDel="00587B6C">
          <w:delText>имеет</w:delText>
        </w:r>
        <w:r w:rsidRPr="00587B6C" w:rsidDel="00587B6C">
          <w:rPr>
            <w:lang w:val="en-US"/>
            <w:rPrChange w:id="365" w:author="Voidless" w:date="2018-11-23T13:37:00Z">
              <w:rPr/>
            </w:rPrChange>
          </w:rPr>
          <w:delText xml:space="preserve"> </w:delText>
        </w:r>
        <w:r w:rsidDel="00587B6C">
          <w:delText>право</w:delText>
        </w:r>
        <w:r w:rsidRPr="00587B6C" w:rsidDel="00587B6C">
          <w:rPr>
            <w:lang w:val="en-US"/>
            <w:rPrChange w:id="366" w:author="Voidless" w:date="2018-11-23T13:37:00Z">
              <w:rPr/>
            </w:rPrChange>
          </w:rPr>
          <w:delText xml:space="preserve"> </w:delText>
        </w:r>
        <w:r w:rsidDel="00587B6C">
          <w:delText>на</w:delText>
        </w:r>
        <w:r w:rsidRPr="00587B6C" w:rsidDel="00587B6C">
          <w:rPr>
            <w:lang w:val="en-US"/>
            <w:rPrChange w:id="367" w:author="Voidless" w:date="2018-11-23T13:37:00Z">
              <w:rPr/>
            </w:rPrChange>
          </w:rPr>
          <w:delText xml:space="preserve"> </w:delText>
        </w:r>
        <w:r w:rsidDel="00587B6C">
          <w:delText>получение</w:delText>
        </w:r>
        <w:r w:rsidRPr="00587B6C" w:rsidDel="00587B6C">
          <w:rPr>
            <w:lang w:val="en-US"/>
            <w:rPrChange w:id="368" w:author="Voidless" w:date="2018-11-23T13:37:00Z">
              <w:rPr/>
            </w:rPrChange>
          </w:rPr>
          <w:delText xml:space="preserve"> </w:delText>
        </w:r>
        <w:r w:rsidDel="00587B6C">
          <w:delText>персональных</w:delText>
        </w:r>
        <w:r w:rsidRPr="00587B6C" w:rsidDel="00587B6C">
          <w:rPr>
            <w:lang w:val="en-US"/>
            <w:rPrChange w:id="369" w:author="Voidless" w:date="2018-11-23T13:37:00Z">
              <w:rPr/>
            </w:rPrChange>
          </w:rPr>
          <w:delText xml:space="preserve"> </w:delText>
        </w:r>
        <w:r w:rsidDel="00587B6C">
          <w:delText>данных</w:delText>
        </w:r>
        <w:r w:rsidRPr="00587B6C" w:rsidDel="00587B6C">
          <w:rPr>
            <w:lang w:val="en-US"/>
            <w:rPrChange w:id="370" w:author="Voidless" w:date="2018-11-23T13:37:00Z">
              <w:rPr/>
            </w:rPrChange>
          </w:rPr>
          <w:delText xml:space="preserve">, </w:delText>
        </w:r>
        <w:r w:rsidDel="00587B6C">
          <w:delText>предоставленных</w:delText>
        </w:r>
        <w:r w:rsidRPr="00587B6C" w:rsidDel="00587B6C">
          <w:rPr>
            <w:lang w:val="en-US"/>
            <w:rPrChange w:id="371" w:author="Voidless" w:date="2018-11-23T13:37:00Z">
              <w:rPr/>
            </w:rPrChange>
          </w:rPr>
          <w:delText xml:space="preserve"> </w:delText>
        </w:r>
        <w:r w:rsidDel="00587B6C">
          <w:delText>в</w:delText>
        </w:r>
        <w:r w:rsidRPr="00587B6C" w:rsidDel="00587B6C">
          <w:rPr>
            <w:lang w:val="en-US"/>
            <w:rPrChange w:id="372" w:author="Voidless" w:date="2018-11-23T13:37:00Z">
              <w:rPr/>
            </w:rPrChange>
          </w:rPr>
          <w:delText xml:space="preserve"> </w:delText>
        </w:r>
        <w:r w:rsidDel="00587B6C">
          <w:delText>сервис</w:delText>
        </w:r>
        <w:r w:rsidRPr="00587B6C" w:rsidDel="00587B6C">
          <w:rPr>
            <w:lang w:val="en-US"/>
            <w:rPrChange w:id="373" w:author="Voidless" w:date="2018-11-23T13:37:00Z">
              <w:rPr/>
            </w:rPrChange>
          </w:rPr>
          <w:delText xml:space="preserve">, </w:delText>
        </w:r>
        <w:r w:rsidDel="00587B6C">
          <w:delText>в</w:delText>
        </w:r>
        <w:r w:rsidRPr="00587B6C" w:rsidDel="00587B6C">
          <w:rPr>
            <w:lang w:val="en-US"/>
            <w:rPrChange w:id="374" w:author="Voidless" w:date="2018-11-23T13:37:00Z">
              <w:rPr/>
            </w:rPrChange>
          </w:rPr>
          <w:delText xml:space="preserve"> </w:delText>
        </w:r>
        <w:r w:rsidDel="00587B6C">
          <w:delText>общедоступном</w:delText>
        </w:r>
        <w:r w:rsidRPr="00587B6C" w:rsidDel="00587B6C">
          <w:rPr>
            <w:lang w:val="en-US"/>
            <w:rPrChange w:id="375" w:author="Voidless" w:date="2018-11-23T13:37:00Z">
              <w:rPr/>
            </w:rPrChange>
          </w:rPr>
          <w:delText xml:space="preserve"> </w:delText>
        </w:r>
        <w:r w:rsidDel="00587B6C">
          <w:delText>машиночитаемом</w:delText>
        </w:r>
        <w:r w:rsidRPr="00587B6C" w:rsidDel="00587B6C">
          <w:rPr>
            <w:lang w:val="en-US"/>
            <w:rPrChange w:id="376" w:author="Voidless" w:date="2018-11-23T13:37:00Z">
              <w:rPr/>
            </w:rPrChange>
          </w:rPr>
          <w:delText xml:space="preserve"> </w:delText>
        </w:r>
        <w:r w:rsidDel="00587B6C">
          <w:delText>формате</w:delText>
        </w:r>
        <w:r w:rsidRPr="00587B6C" w:rsidDel="00587B6C">
          <w:rPr>
            <w:lang w:val="en-US"/>
            <w:rPrChange w:id="377" w:author="Voidless" w:date="2018-11-23T13:37:00Z">
              <w:rPr/>
            </w:rPrChange>
          </w:rPr>
          <w:delText xml:space="preserve">. </w:delText>
        </w:r>
        <w:r w:rsidDel="00587B6C">
          <w:rPr>
            <w:lang w:val="en-US"/>
          </w:rPr>
          <w:delText>Jivochat</w:delText>
        </w:r>
        <w:r w:rsidRPr="00587B6C" w:rsidDel="00587B6C">
          <w:rPr>
            <w:lang w:val="en-US"/>
            <w:rPrChange w:id="378" w:author="Voidless" w:date="2018-11-23T13:37:00Z">
              <w:rPr/>
            </w:rPrChange>
          </w:rPr>
          <w:delText xml:space="preserve"> </w:delText>
        </w:r>
        <w:r w:rsidDel="00587B6C">
          <w:delText>готов</w:delText>
        </w:r>
        <w:r w:rsidRPr="00587B6C" w:rsidDel="00587B6C">
          <w:rPr>
            <w:lang w:val="en-US"/>
            <w:rPrChange w:id="379" w:author="Voidless" w:date="2018-11-23T13:37:00Z">
              <w:rPr/>
            </w:rPrChange>
          </w:rPr>
          <w:delText xml:space="preserve"> </w:delText>
        </w:r>
        <w:r w:rsidDel="00587B6C">
          <w:delText>просто</w:delText>
        </w:r>
        <w:r w:rsidRPr="00587B6C" w:rsidDel="00587B6C">
          <w:rPr>
            <w:lang w:val="en-US"/>
            <w:rPrChange w:id="380" w:author="Voidless" w:date="2018-11-23T13:37:00Z">
              <w:rPr/>
            </w:rPrChange>
          </w:rPr>
          <w:delText xml:space="preserve"> </w:delText>
        </w:r>
        <w:r w:rsidDel="00587B6C">
          <w:delText>предоставить</w:delText>
        </w:r>
        <w:r w:rsidRPr="00587B6C" w:rsidDel="00587B6C">
          <w:rPr>
            <w:lang w:val="en-US"/>
            <w:rPrChange w:id="381" w:author="Voidless" w:date="2018-11-23T13:37:00Z">
              <w:rPr/>
            </w:rPrChange>
          </w:rPr>
          <w:delText xml:space="preserve"> </w:delText>
        </w:r>
        <w:r w:rsidDel="00587B6C">
          <w:delText>выгрузку</w:delText>
        </w:r>
        <w:r w:rsidRPr="00587B6C" w:rsidDel="00587B6C">
          <w:rPr>
            <w:lang w:val="en-US"/>
            <w:rPrChange w:id="382" w:author="Voidless" w:date="2018-11-23T13:37:00Z">
              <w:rPr/>
            </w:rPrChange>
          </w:rPr>
          <w:delText xml:space="preserve"> </w:delText>
        </w:r>
        <w:r w:rsidDel="00587B6C">
          <w:delText>персональных</w:delText>
        </w:r>
        <w:r w:rsidRPr="00587B6C" w:rsidDel="00587B6C">
          <w:rPr>
            <w:lang w:val="en-US"/>
            <w:rPrChange w:id="383" w:author="Voidless" w:date="2018-11-23T13:37:00Z">
              <w:rPr/>
            </w:rPrChange>
          </w:rPr>
          <w:delText xml:space="preserve"> </w:delText>
        </w:r>
        <w:r w:rsidDel="00587B6C">
          <w:delText>данных</w:delText>
        </w:r>
        <w:r w:rsidRPr="00587B6C" w:rsidDel="00587B6C">
          <w:rPr>
            <w:lang w:val="en-US"/>
            <w:rPrChange w:id="384" w:author="Voidless" w:date="2018-11-23T13:37:00Z">
              <w:rPr/>
            </w:rPrChange>
          </w:rPr>
          <w:delText xml:space="preserve"> </w:delText>
        </w:r>
        <w:r w:rsidDel="00587B6C">
          <w:delText>в</w:delText>
        </w:r>
        <w:r w:rsidRPr="00587B6C" w:rsidDel="00587B6C">
          <w:rPr>
            <w:lang w:val="en-US"/>
            <w:rPrChange w:id="385" w:author="Voidless" w:date="2018-11-23T13:37:00Z">
              <w:rPr/>
            </w:rPrChange>
          </w:rPr>
          <w:delText xml:space="preserve"> </w:delText>
        </w:r>
        <w:r w:rsidDel="00587B6C">
          <w:delText>общедоступном</w:delText>
        </w:r>
        <w:r w:rsidRPr="00587B6C" w:rsidDel="00587B6C">
          <w:rPr>
            <w:lang w:val="en-US"/>
            <w:rPrChange w:id="386" w:author="Voidless" w:date="2018-11-23T13:37:00Z">
              <w:rPr/>
            </w:rPrChange>
          </w:rPr>
          <w:delText xml:space="preserve"> </w:delText>
        </w:r>
        <w:r w:rsidDel="00587B6C">
          <w:delText>машиночитаемом</w:delText>
        </w:r>
        <w:r w:rsidRPr="00587B6C" w:rsidDel="00587B6C">
          <w:rPr>
            <w:lang w:val="en-US"/>
            <w:rPrChange w:id="387" w:author="Voidless" w:date="2018-11-23T13:37:00Z">
              <w:rPr/>
            </w:rPrChange>
          </w:rPr>
          <w:delText xml:space="preserve"> </w:delText>
        </w:r>
        <w:r w:rsidDel="00587B6C">
          <w:delText>формате</w:delText>
        </w:r>
        <w:r w:rsidRPr="00587B6C" w:rsidDel="00587B6C">
          <w:rPr>
            <w:lang w:val="en-US"/>
            <w:rPrChange w:id="388" w:author="Voidless" w:date="2018-11-23T13:37:00Z">
              <w:rPr/>
            </w:rPrChange>
          </w:rPr>
          <w:delText xml:space="preserve"> </w:delText>
        </w:r>
        <w:r w:rsidDel="00587B6C">
          <w:rPr>
            <w:lang w:val="en-US"/>
          </w:rPr>
          <w:delText>CSV</w:delText>
        </w:r>
        <w:r w:rsidRPr="00587B6C" w:rsidDel="00587B6C">
          <w:rPr>
            <w:lang w:val="en-US"/>
            <w:rPrChange w:id="389" w:author="Voidless" w:date="2018-11-23T13:37:00Z">
              <w:rPr/>
            </w:rPrChange>
          </w:rPr>
          <w:delText xml:space="preserve"> </w:delText>
        </w:r>
        <w:r w:rsidDel="00587B6C">
          <w:delText>после</w:delText>
        </w:r>
        <w:r w:rsidRPr="00587B6C" w:rsidDel="00587B6C">
          <w:rPr>
            <w:lang w:val="en-US"/>
            <w:rPrChange w:id="390" w:author="Voidless" w:date="2018-11-23T13:37:00Z">
              <w:rPr/>
            </w:rPrChange>
          </w:rPr>
          <w:delText xml:space="preserve"> </w:delText>
        </w:r>
        <w:r w:rsidDel="00587B6C">
          <w:delText>направления</w:delText>
        </w:r>
        <w:r w:rsidRPr="00587B6C" w:rsidDel="00587B6C">
          <w:rPr>
            <w:lang w:val="en-US"/>
            <w:rPrChange w:id="391" w:author="Voidless" w:date="2018-11-23T13:37:00Z">
              <w:rPr/>
            </w:rPrChange>
          </w:rPr>
          <w:delText xml:space="preserve"> </w:delText>
        </w:r>
        <w:r w:rsidDel="00587B6C">
          <w:delText>запроса</w:delText>
        </w:r>
        <w:r w:rsidRPr="00587B6C" w:rsidDel="00587B6C">
          <w:rPr>
            <w:lang w:val="en-US"/>
            <w:rPrChange w:id="392" w:author="Voidless" w:date="2018-11-23T13:37:00Z">
              <w:rPr/>
            </w:rPrChange>
          </w:rPr>
          <w:delText xml:space="preserve"> </w:delText>
        </w:r>
        <w:r w:rsidDel="00587B6C">
          <w:delText>на</w:delText>
        </w:r>
        <w:r w:rsidRPr="00587B6C" w:rsidDel="00587B6C">
          <w:rPr>
            <w:lang w:val="en-US"/>
            <w:rPrChange w:id="393" w:author="Voidless" w:date="2018-11-23T13:37:00Z">
              <w:rPr/>
            </w:rPrChange>
          </w:rPr>
          <w:delText xml:space="preserve"> </w:delText>
        </w:r>
        <w:r w:rsidR="00B42271" w:rsidDel="00587B6C">
          <w:fldChar w:fldCharType="begin"/>
        </w:r>
        <w:r w:rsidR="00B42271" w:rsidRPr="00587B6C" w:rsidDel="00587B6C">
          <w:rPr>
            <w:lang w:val="en-US"/>
            <w:rPrChange w:id="394" w:author="Voidless" w:date="2018-11-23T13:37:00Z">
              <w:rPr/>
            </w:rPrChange>
          </w:rPr>
          <w:delInstrText xml:space="preserve"> HYPERLINK "mailto:privacy@jivochat.com" </w:delInstrText>
        </w:r>
        <w:r w:rsidR="00B42271" w:rsidDel="00587B6C">
          <w:fldChar w:fldCharType="separate"/>
        </w:r>
        <w:r w:rsidRPr="00874ACE" w:rsidDel="00587B6C">
          <w:rPr>
            <w:rStyle w:val="a4"/>
            <w:lang w:val="en-US"/>
          </w:rPr>
          <w:delText>privacy</w:delText>
        </w:r>
        <w:r w:rsidRPr="00587B6C" w:rsidDel="00587B6C">
          <w:rPr>
            <w:rStyle w:val="a4"/>
            <w:lang w:val="en-US"/>
            <w:rPrChange w:id="395" w:author="Voidless" w:date="2018-11-23T13:37:00Z">
              <w:rPr>
                <w:rStyle w:val="a4"/>
              </w:rPr>
            </w:rPrChange>
          </w:rPr>
          <w:delText>@</w:delText>
        </w:r>
        <w:r w:rsidRPr="00874ACE" w:rsidDel="00587B6C">
          <w:rPr>
            <w:rStyle w:val="a4"/>
            <w:lang w:val="en-US"/>
          </w:rPr>
          <w:delText>jivochat</w:delText>
        </w:r>
        <w:r w:rsidRPr="00587B6C" w:rsidDel="00587B6C">
          <w:rPr>
            <w:rStyle w:val="a4"/>
            <w:lang w:val="en-US"/>
            <w:rPrChange w:id="396" w:author="Voidless" w:date="2018-11-23T13:37:00Z">
              <w:rPr>
                <w:rStyle w:val="a4"/>
              </w:rPr>
            </w:rPrChange>
          </w:rPr>
          <w:delText>.</w:delText>
        </w:r>
        <w:r w:rsidRPr="00874ACE" w:rsidDel="00587B6C">
          <w:rPr>
            <w:rStyle w:val="a4"/>
            <w:lang w:val="en-US"/>
          </w:rPr>
          <w:delText>com</w:delText>
        </w:r>
        <w:r w:rsidR="00B42271" w:rsidDel="00587B6C">
          <w:rPr>
            <w:rStyle w:val="a4"/>
            <w:lang w:val="en-US"/>
          </w:rPr>
          <w:fldChar w:fldCharType="end"/>
        </w:r>
      </w:del>
    </w:p>
    <w:p w14:paraId="6338D276" w14:textId="608432EE" w:rsidR="00385A53" w:rsidRPr="00587B6C" w:rsidRDefault="00385A53" w:rsidP="00385A53">
      <w:pPr>
        <w:rPr>
          <w:b/>
          <w:lang w:val="en-US"/>
          <w:rPrChange w:id="397" w:author="Voidless" w:date="2018-11-23T13:40:00Z">
            <w:rPr>
              <w:b/>
            </w:rPr>
          </w:rPrChange>
        </w:rPr>
      </w:pPr>
      <w:del w:id="398" w:author="Voidless" w:date="2018-11-23T13:40:00Z">
        <w:r w:rsidRPr="00385A53" w:rsidDel="00587B6C">
          <w:rPr>
            <w:b/>
          </w:rPr>
          <w:delText>Право</w:delText>
        </w:r>
        <w:r w:rsidRPr="00587B6C" w:rsidDel="00587B6C">
          <w:rPr>
            <w:b/>
            <w:lang w:val="en-US"/>
            <w:rPrChange w:id="399" w:author="Voidless" w:date="2018-11-23T13:40:00Z">
              <w:rPr>
                <w:b/>
              </w:rPr>
            </w:rPrChange>
          </w:rPr>
          <w:delText xml:space="preserve"> </w:delText>
        </w:r>
        <w:r w:rsidRPr="00385A53" w:rsidDel="00587B6C">
          <w:rPr>
            <w:b/>
          </w:rPr>
          <w:delText>на</w:delText>
        </w:r>
        <w:r w:rsidRPr="00587B6C" w:rsidDel="00587B6C">
          <w:rPr>
            <w:b/>
            <w:lang w:val="en-US"/>
            <w:rPrChange w:id="400" w:author="Voidless" w:date="2018-11-23T13:40:00Z">
              <w:rPr>
                <w:b/>
              </w:rPr>
            </w:rPrChange>
          </w:rPr>
          <w:delText xml:space="preserve"> </w:delText>
        </w:r>
        <w:r w:rsidDel="00587B6C">
          <w:rPr>
            <w:b/>
          </w:rPr>
          <w:delText>возражение</w:delText>
        </w:r>
        <w:r w:rsidRPr="00587B6C" w:rsidDel="00587B6C">
          <w:rPr>
            <w:b/>
            <w:lang w:val="en-US"/>
            <w:rPrChange w:id="401" w:author="Voidless" w:date="2018-11-23T13:40:00Z">
              <w:rPr>
                <w:b/>
              </w:rPr>
            </w:rPrChange>
          </w:rPr>
          <w:delText xml:space="preserve"> </w:delText>
        </w:r>
        <w:r w:rsidDel="00587B6C">
          <w:rPr>
            <w:b/>
          </w:rPr>
          <w:delText>обработке</w:delText>
        </w:r>
        <w:r w:rsidRPr="00587B6C" w:rsidDel="00587B6C">
          <w:rPr>
            <w:b/>
            <w:lang w:val="en-US"/>
            <w:rPrChange w:id="402" w:author="Voidless" w:date="2018-11-23T13:40:00Z">
              <w:rPr>
                <w:b/>
              </w:rPr>
            </w:rPrChange>
          </w:rPr>
          <w:delText xml:space="preserve"> </w:delText>
        </w:r>
        <w:r w:rsidDel="00587B6C">
          <w:rPr>
            <w:b/>
          </w:rPr>
          <w:delText>данных</w:delText>
        </w:r>
      </w:del>
      <w:ins w:id="403" w:author="Voidless" w:date="2018-11-23T13:40:00Z">
        <w:r w:rsidR="00587B6C" w:rsidRPr="00587B6C">
          <w:rPr>
            <w:b/>
            <w:lang w:val="en-US"/>
            <w:rPrChange w:id="404" w:author="Voidless" w:date="2018-11-23T13:40:00Z">
              <w:rPr>
                <w:b/>
              </w:rPr>
            </w:rPrChange>
          </w:rPr>
          <w:t>The right of objection for data processing</w:t>
        </w:r>
      </w:ins>
    </w:p>
    <w:p w14:paraId="15EED6E8" w14:textId="0075A6E5" w:rsidR="00385A53" w:rsidRPr="00587B6C" w:rsidDel="00587B6C" w:rsidRDefault="00587B6C" w:rsidP="00385A53">
      <w:pPr>
        <w:rPr>
          <w:del w:id="405" w:author="Voidless" w:date="2018-11-23T13:42:00Z"/>
          <w:lang w:val="en-US"/>
          <w:rPrChange w:id="406" w:author="Voidless" w:date="2018-11-23T13:42:00Z">
            <w:rPr>
              <w:del w:id="407" w:author="Voidless" w:date="2018-11-23T13:42:00Z"/>
            </w:rPr>
          </w:rPrChange>
        </w:rPr>
      </w:pPr>
      <w:ins w:id="408" w:author="Voidless" w:date="2018-11-23T13:42:00Z">
        <w:r w:rsidRPr="00587B6C">
          <w:rPr>
            <w:lang w:val="en-US"/>
            <w:rPrChange w:id="409" w:author="Voidless" w:date="2018-11-23T13:42:00Z">
              <w:rPr/>
            </w:rPrChange>
          </w:rPr>
          <w:t xml:space="preserve">Jivochat`s customers has the right </w:t>
        </w:r>
        <w:r w:rsidRPr="00301A1D">
          <w:rPr>
            <w:lang w:val="en-US"/>
          </w:rPr>
          <w:t xml:space="preserve">at any time to send request to </w:t>
        </w:r>
        <w:r w:rsidRPr="00587B6C">
          <w:rPr>
            <w:lang w:val="en-US"/>
            <w:rPrChange w:id="410" w:author="Voidless" w:date="2018-11-23T13:42:00Z">
              <w:rPr/>
            </w:rPrChange>
          </w:rPr>
          <w:t>privacy@jivochat.com to objection the processing of personal data and we are willing to simply and quickly implement this right.</w:t>
        </w:r>
      </w:ins>
      <w:del w:id="411" w:author="Voidless" w:date="2018-11-23T13:42:00Z">
        <w:r w:rsidR="00385A53" w:rsidDel="00587B6C">
          <w:delText>Клиенты</w:delText>
        </w:r>
        <w:r w:rsidR="00385A53" w:rsidRPr="00587B6C" w:rsidDel="00587B6C">
          <w:rPr>
            <w:lang w:val="en-US"/>
            <w:rPrChange w:id="412" w:author="Voidless" w:date="2018-11-23T13:42:00Z">
              <w:rPr/>
            </w:rPrChange>
          </w:rPr>
          <w:delText xml:space="preserve"> </w:delText>
        </w:r>
        <w:r w:rsidR="00385A53" w:rsidDel="00587B6C">
          <w:rPr>
            <w:lang w:val="en-US"/>
          </w:rPr>
          <w:delText>Jivochat</w:delText>
        </w:r>
        <w:r w:rsidR="00385A53" w:rsidRPr="00587B6C" w:rsidDel="00587B6C">
          <w:rPr>
            <w:lang w:val="en-US"/>
            <w:rPrChange w:id="413" w:author="Voidless" w:date="2018-11-23T13:42:00Z">
              <w:rPr/>
            </w:rPrChange>
          </w:rPr>
          <w:delText xml:space="preserve"> </w:delText>
        </w:r>
        <w:r w:rsidR="00385A53" w:rsidDel="00587B6C">
          <w:delText>имеет</w:delText>
        </w:r>
        <w:r w:rsidR="00385A53" w:rsidRPr="00587B6C" w:rsidDel="00587B6C">
          <w:rPr>
            <w:lang w:val="en-US"/>
            <w:rPrChange w:id="414" w:author="Voidless" w:date="2018-11-23T13:42:00Z">
              <w:rPr/>
            </w:rPrChange>
          </w:rPr>
          <w:delText xml:space="preserve"> </w:delText>
        </w:r>
        <w:r w:rsidR="00385A53" w:rsidDel="00587B6C">
          <w:delText>право</w:delText>
        </w:r>
        <w:r w:rsidR="00385A53" w:rsidRPr="00587B6C" w:rsidDel="00587B6C">
          <w:rPr>
            <w:lang w:val="en-US"/>
            <w:rPrChange w:id="415" w:author="Voidless" w:date="2018-11-23T13:42:00Z">
              <w:rPr/>
            </w:rPrChange>
          </w:rPr>
          <w:delText xml:space="preserve"> </w:delText>
        </w:r>
        <w:r w:rsidR="00385A53" w:rsidDel="00587B6C">
          <w:delText>в</w:delText>
        </w:r>
        <w:r w:rsidR="00385A53" w:rsidRPr="00587B6C" w:rsidDel="00587B6C">
          <w:rPr>
            <w:lang w:val="en-US"/>
            <w:rPrChange w:id="416" w:author="Voidless" w:date="2018-11-23T13:42:00Z">
              <w:rPr/>
            </w:rPrChange>
          </w:rPr>
          <w:delText xml:space="preserve"> </w:delText>
        </w:r>
        <w:r w:rsidR="00385A53" w:rsidDel="00587B6C">
          <w:delText>любой</w:delText>
        </w:r>
        <w:r w:rsidR="00385A53" w:rsidRPr="00587B6C" w:rsidDel="00587B6C">
          <w:rPr>
            <w:lang w:val="en-US"/>
            <w:rPrChange w:id="417" w:author="Voidless" w:date="2018-11-23T13:42:00Z">
              <w:rPr/>
            </w:rPrChange>
          </w:rPr>
          <w:delText xml:space="preserve"> </w:delText>
        </w:r>
        <w:r w:rsidR="00385A53" w:rsidDel="00587B6C">
          <w:delText>момент</w:delText>
        </w:r>
        <w:r w:rsidR="00385A53" w:rsidRPr="00587B6C" w:rsidDel="00587B6C">
          <w:rPr>
            <w:lang w:val="en-US"/>
            <w:rPrChange w:id="418" w:author="Voidless" w:date="2018-11-23T13:42:00Z">
              <w:rPr/>
            </w:rPrChange>
          </w:rPr>
          <w:delText xml:space="preserve"> </w:delText>
        </w:r>
        <w:r w:rsidR="00385A53" w:rsidDel="00587B6C">
          <w:delText>направить</w:delText>
        </w:r>
        <w:r w:rsidR="00385A53" w:rsidRPr="00587B6C" w:rsidDel="00587B6C">
          <w:rPr>
            <w:lang w:val="en-US"/>
            <w:rPrChange w:id="419" w:author="Voidless" w:date="2018-11-23T13:42:00Z">
              <w:rPr/>
            </w:rPrChange>
          </w:rPr>
          <w:delText xml:space="preserve"> </w:delText>
        </w:r>
        <w:r w:rsidR="00385A53" w:rsidDel="00587B6C">
          <w:delText>на</w:delText>
        </w:r>
        <w:r w:rsidR="00385A53" w:rsidRPr="00587B6C" w:rsidDel="00587B6C">
          <w:rPr>
            <w:lang w:val="en-US"/>
            <w:rPrChange w:id="420" w:author="Voidless" w:date="2018-11-23T13:42:00Z">
              <w:rPr/>
            </w:rPrChange>
          </w:rPr>
          <w:delText xml:space="preserve"> </w:delText>
        </w:r>
        <w:r w:rsidR="00B42271" w:rsidDel="00587B6C">
          <w:fldChar w:fldCharType="begin"/>
        </w:r>
        <w:r w:rsidR="00B42271" w:rsidRPr="00587B6C" w:rsidDel="00587B6C">
          <w:rPr>
            <w:lang w:val="en-US"/>
            <w:rPrChange w:id="421" w:author="Voidless" w:date="2018-11-23T13:42:00Z">
              <w:rPr/>
            </w:rPrChange>
          </w:rPr>
          <w:delInstrText xml:space="preserve"> HYPERLINK "mailto:privacy@jivochat.com" </w:delInstrText>
        </w:r>
        <w:r w:rsidR="00B42271" w:rsidDel="00587B6C">
          <w:fldChar w:fldCharType="separate"/>
        </w:r>
        <w:r w:rsidR="00385A53" w:rsidRPr="00874ACE" w:rsidDel="00587B6C">
          <w:rPr>
            <w:rStyle w:val="a4"/>
            <w:lang w:val="en-US"/>
          </w:rPr>
          <w:delText>privacy</w:delText>
        </w:r>
        <w:r w:rsidR="00385A53" w:rsidRPr="00587B6C" w:rsidDel="00587B6C">
          <w:rPr>
            <w:rStyle w:val="a4"/>
            <w:lang w:val="en-US"/>
            <w:rPrChange w:id="422" w:author="Voidless" w:date="2018-11-23T13:42:00Z">
              <w:rPr>
                <w:rStyle w:val="a4"/>
              </w:rPr>
            </w:rPrChange>
          </w:rPr>
          <w:delText>@</w:delText>
        </w:r>
        <w:r w:rsidR="00385A53" w:rsidRPr="00874ACE" w:rsidDel="00587B6C">
          <w:rPr>
            <w:rStyle w:val="a4"/>
            <w:lang w:val="en-US"/>
          </w:rPr>
          <w:delText>jivochat</w:delText>
        </w:r>
        <w:r w:rsidR="00385A53" w:rsidRPr="00587B6C" w:rsidDel="00587B6C">
          <w:rPr>
            <w:rStyle w:val="a4"/>
            <w:lang w:val="en-US"/>
            <w:rPrChange w:id="423" w:author="Voidless" w:date="2018-11-23T13:42:00Z">
              <w:rPr>
                <w:rStyle w:val="a4"/>
              </w:rPr>
            </w:rPrChange>
          </w:rPr>
          <w:delText>.</w:delText>
        </w:r>
        <w:r w:rsidR="00385A53" w:rsidRPr="00874ACE" w:rsidDel="00587B6C">
          <w:rPr>
            <w:rStyle w:val="a4"/>
            <w:lang w:val="en-US"/>
          </w:rPr>
          <w:delText>com</w:delText>
        </w:r>
        <w:r w:rsidR="00B42271" w:rsidDel="00587B6C">
          <w:rPr>
            <w:rStyle w:val="a4"/>
            <w:lang w:val="en-US"/>
          </w:rPr>
          <w:fldChar w:fldCharType="end"/>
        </w:r>
        <w:r w:rsidR="00385A53" w:rsidRPr="00587B6C" w:rsidDel="00587B6C">
          <w:rPr>
            <w:lang w:val="en-US"/>
            <w:rPrChange w:id="424" w:author="Voidless" w:date="2018-11-23T13:42:00Z">
              <w:rPr/>
            </w:rPrChange>
          </w:rPr>
          <w:delText xml:space="preserve"> </w:delText>
        </w:r>
        <w:r w:rsidR="00385A53" w:rsidDel="00587B6C">
          <w:delText>запрос</w:delText>
        </w:r>
        <w:r w:rsidR="00385A53" w:rsidRPr="00587B6C" w:rsidDel="00587B6C">
          <w:rPr>
            <w:lang w:val="en-US"/>
            <w:rPrChange w:id="425" w:author="Voidless" w:date="2018-11-23T13:42:00Z">
              <w:rPr/>
            </w:rPrChange>
          </w:rPr>
          <w:delText xml:space="preserve"> </w:delText>
        </w:r>
        <w:r w:rsidR="00385A53" w:rsidDel="00587B6C">
          <w:delText>на</w:delText>
        </w:r>
        <w:r w:rsidR="00385A53" w:rsidRPr="00587B6C" w:rsidDel="00587B6C">
          <w:rPr>
            <w:lang w:val="en-US"/>
            <w:rPrChange w:id="426" w:author="Voidless" w:date="2018-11-23T13:42:00Z">
              <w:rPr/>
            </w:rPrChange>
          </w:rPr>
          <w:delText xml:space="preserve"> </w:delText>
        </w:r>
        <w:r w:rsidR="00385A53" w:rsidDel="00587B6C">
          <w:delText>возражение</w:delText>
        </w:r>
        <w:r w:rsidR="00385A53" w:rsidRPr="00587B6C" w:rsidDel="00587B6C">
          <w:rPr>
            <w:lang w:val="en-US"/>
            <w:rPrChange w:id="427" w:author="Voidless" w:date="2018-11-23T13:42:00Z">
              <w:rPr/>
            </w:rPrChange>
          </w:rPr>
          <w:delText xml:space="preserve"> </w:delText>
        </w:r>
        <w:r w:rsidR="00385A53" w:rsidDel="00587B6C">
          <w:delText>обработке</w:delText>
        </w:r>
        <w:r w:rsidR="00385A53" w:rsidRPr="00587B6C" w:rsidDel="00587B6C">
          <w:rPr>
            <w:lang w:val="en-US"/>
            <w:rPrChange w:id="428" w:author="Voidless" w:date="2018-11-23T13:42:00Z">
              <w:rPr/>
            </w:rPrChange>
          </w:rPr>
          <w:delText xml:space="preserve"> </w:delText>
        </w:r>
        <w:r w:rsidR="00385A53" w:rsidDel="00587B6C">
          <w:delText>его</w:delText>
        </w:r>
        <w:r w:rsidR="00385A53" w:rsidRPr="00587B6C" w:rsidDel="00587B6C">
          <w:rPr>
            <w:lang w:val="en-US"/>
            <w:rPrChange w:id="429" w:author="Voidless" w:date="2018-11-23T13:42:00Z">
              <w:rPr/>
            </w:rPrChange>
          </w:rPr>
          <w:delText xml:space="preserve"> </w:delText>
        </w:r>
        <w:r w:rsidR="00385A53" w:rsidDel="00587B6C">
          <w:delText>персональных</w:delText>
        </w:r>
        <w:r w:rsidR="00385A53" w:rsidRPr="00587B6C" w:rsidDel="00587B6C">
          <w:rPr>
            <w:lang w:val="en-US"/>
            <w:rPrChange w:id="430" w:author="Voidless" w:date="2018-11-23T13:42:00Z">
              <w:rPr/>
            </w:rPrChange>
          </w:rPr>
          <w:delText xml:space="preserve"> </w:delText>
        </w:r>
        <w:r w:rsidR="00385A53" w:rsidDel="00587B6C">
          <w:delText>данных</w:delText>
        </w:r>
        <w:r w:rsidR="00385A53" w:rsidRPr="00587B6C" w:rsidDel="00587B6C">
          <w:rPr>
            <w:lang w:val="en-US"/>
            <w:rPrChange w:id="431" w:author="Voidless" w:date="2018-11-23T13:42:00Z">
              <w:rPr/>
            </w:rPrChange>
          </w:rPr>
          <w:delText xml:space="preserve"> </w:delText>
        </w:r>
        <w:r w:rsidR="00385A53" w:rsidDel="00587B6C">
          <w:delText>и</w:delText>
        </w:r>
        <w:r w:rsidR="00385A53" w:rsidRPr="00587B6C" w:rsidDel="00587B6C">
          <w:rPr>
            <w:lang w:val="en-US"/>
            <w:rPrChange w:id="432" w:author="Voidless" w:date="2018-11-23T13:42:00Z">
              <w:rPr/>
            </w:rPrChange>
          </w:rPr>
          <w:delText xml:space="preserve"> </w:delText>
        </w:r>
        <w:r w:rsidR="00385A53" w:rsidDel="00587B6C">
          <w:delText>мы</w:delText>
        </w:r>
        <w:r w:rsidR="00385A53" w:rsidRPr="00587B6C" w:rsidDel="00587B6C">
          <w:rPr>
            <w:lang w:val="en-US"/>
            <w:rPrChange w:id="433" w:author="Voidless" w:date="2018-11-23T13:42:00Z">
              <w:rPr/>
            </w:rPrChange>
          </w:rPr>
          <w:delText xml:space="preserve"> </w:delText>
        </w:r>
        <w:r w:rsidR="00385A53" w:rsidDel="00587B6C">
          <w:delText>готовы</w:delText>
        </w:r>
        <w:r w:rsidR="00385A53" w:rsidRPr="00587B6C" w:rsidDel="00587B6C">
          <w:rPr>
            <w:lang w:val="en-US"/>
            <w:rPrChange w:id="434" w:author="Voidless" w:date="2018-11-23T13:42:00Z">
              <w:rPr/>
            </w:rPrChange>
          </w:rPr>
          <w:delText xml:space="preserve"> </w:delText>
        </w:r>
        <w:r w:rsidR="00385A53" w:rsidDel="00587B6C">
          <w:delText>просто</w:delText>
        </w:r>
        <w:r w:rsidR="00385A53" w:rsidRPr="00587B6C" w:rsidDel="00587B6C">
          <w:rPr>
            <w:lang w:val="en-US"/>
            <w:rPrChange w:id="435" w:author="Voidless" w:date="2018-11-23T13:42:00Z">
              <w:rPr/>
            </w:rPrChange>
          </w:rPr>
          <w:delText xml:space="preserve"> </w:delText>
        </w:r>
        <w:r w:rsidR="00385A53" w:rsidDel="00587B6C">
          <w:delText>и</w:delText>
        </w:r>
        <w:r w:rsidR="00385A53" w:rsidRPr="00587B6C" w:rsidDel="00587B6C">
          <w:rPr>
            <w:lang w:val="en-US"/>
            <w:rPrChange w:id="436" w:author="Voidless" w:date="2018-11-23T13:42:00Z">
              <w:rPr/>
            </w:rPrChange>
          </w:rPr>
          <w:delText xml:space="preserve"> </w:delText>
        </w:r>
        <w:r w:rsidR="00385A53" w:rsidDel="00587B6C">
          <w:delText>оперативно</w:delText>
        </w:r>
        <w:r w:rsidR="00385A53" w:rsidRPr="00587B6C" w:rsidDel="00587B6C">
          <w:rPr>
            <w:lang w:val="en-US"/>
            <w:rPrChange w:id="437" w:author="Voidless" w:date="2018-11-23T13:42:00Z">
              <w:rPr/>
            </w:rPrChange>
          </w:rPr>
          <w:delText xml:space="preserve"> </w:delText>
        </w:r>
        <w:r w:rsidR="00385A53" w:rsidDel="00587B6C">
          <w:delText>реализовать</w:delText>
        </w:r>
        <w:r w:rsidR="00385A53" w:rsidRPr="00587B6C" w:rsidDel="00587B6C">
          <w:rPr>
            <w:lang w:val="en-US"/>
            <w:rPrChange w:id="438" w:author="Voidless" w:date="2018-11-23T13:42:00Z">
              <w:rPr/>
            </w:rPrChange>
          </w:rPr>
          <w:delText xml:space="preserve"> </w:delText>
        </w:r>
        <w:r w:rsidR="00385A53" w:rsidDel="00587B6C">
          <w:delText>такое</w:delText>
        </w:r>
        <w:r w:rsidR="00385A53" w:rsidRPr="00587B6C" w:rsidDel="00587B6C">
          <w:rPr>
            <w:lang w:val="en-US"/>
            <w:rPrChange w:id="439" w:author="Voidless" w:date="2018-11-23T13:42:00Z">
              <w:rPr/>
            </w:rPrChange>
          </w:rPr>
          <w:delText xml:space="preserve"> </w:delText>
        </w:r>
        <w:r w:rsidR="00385A53" w:rsidDel="00587B6C">
          <w:delText>право</w:delText>
        </w:r>
        <w:r w:rsidR="00385A53" w:rsidRPr="00587B6C" w:rsidDel="00587B6C">
          <w:rPr>
            <w:lang w:val="en-US"/>
            <w:rPrChange w:id="440" w:author="Voidless" w:date="2018-11-23T13:42:00Z">
              <w:rPr/>
            </w:rPrChange>
          </w:rPr>
          <w:delText>.</w:delText>
        </w:r>
      </w:del>
    </w:p>
    <w:p w14:paraId="06B73430" w14:textId="77777777" w:rsidR="00385A53" w:rsidRPr="00587B6C" w:rsidRDefault="00385A53">
      <w:pPr>
        <w:rPr>
          <w:lang w:val="en-US"/>
          <w:rPrChange w:id="441" w:author="Voidless" w:date="2018-11-23T13:42:00Z">
            <w:rPr/>
          </w:rPrChange>
        </w:rPr>
      </w:pPr>
    </w:p>
    <w:p w14:paraId="73246FB7" w14:textId="77777777" w:rsidR="00587B6C" w:rsidRDefault="00587B6C" w:rsidP="00385A53">
      <w:pPr>
        <w:rPr>
          <w:ins w:id="442" w:author="Voidless" w:date="2018-11-23T13:44:00Z"/>
          <w:b/>
          <w:sz w:val="28"/>
          <w:lang w:val="en-US"/>
        </w:rPr>
      </w:pPr>
      <w:ins w:id="443" w:author="Voidless" w:date="2018-11-23T13:44:00Z">
        <w:r w:rsidRPr="00587B6C">
          <w:rPr>
            <w:b/>
            <w:sz w:val="28"/>
            <w:lang w:val="en-US"/>
            <w:rPrChange w:id="444" w:author="Voidless" w:date="2018-11-23T13:44:00Z">
              <w:rPr>
                <w:b/>
                <w:sz w:val="28"/>
              </w:rPr>
            </w:rPrChange>
          </w:rPr>
          <w:t>What makes Jivochat for compliance with GDPR?</w:t>
        </w:r>
      </w:ins>
    </w:p>
    <w:p w14:paraId="3D59C7DD" w14:textId="57DEC154" w:rsidR="00385A53" w:rsidRPr="00587B6C" w:rsidDel="00587B6C" w:rsidRDefault="00385A53">
      <w:pPr>
        <w:rPr>
          <w:del w:id="445" w:author="Voidless" w:date="2018-11-23T13:44:00Z"/>
          <w:b/>
          <w:sz w:val="28"/>
          <w:lang w:val="en-US"/>
          <w:rPrChange w:id="446" w:author="Voidless" w:date="2018-11-23T13:44:00Z">
            <w:rPr>
              <w:del w:id="447" w:author="Voidless" w:date="2018-11-23T13:44:00Z"/>
              <w:b/>
              <w:sz w:val="28"/>
            </w:rPr>
          </w:rPrChange>
        </w:rPr>
      </w:pPr>
      <w:del w:id="448" w:author="Voidless" w:date="2018-11-23T13:44:00Z">
        <w:r w:rsidRPr="00385A53" w:rsidDel="00587B6C">
          <w:rPr>
            <w:b/>
            <w:sz w:val="28"/>
          </w:rPr>
          <w:delText>Что</w:delText>
        </w:r>
        <w:r w:rsidRPr="00587B6C" w:rsidDel="00587B6C">
          <w:rPr>
            <w:b/>
            <w:sz w:val="28"/>
            <w:lang w:val="en-US"/>
            <w:rPrChange w:id="449" w:author="Voidless" w:date="2018-11-23T13:44:00Z">
              <w:rPr>
                <w:b/>
                <w:sz w:val="28"/>
              </w:rPr>
            </w:rPrChange>
          </w:rPr>
          <w:delText xml:space="preserve"> </w:delText>
        </w:r>
        <w:r w:rsidRPr="00385A53" w:rsidDel="00587B6C">
          <w:rPr>
            <w:b/>
            <w:sz w:val="28"/>
          </w:rPr>
          <w:delText>делает</w:delText>
        </w:r>
        <w:r w:rsidRPr="00587B6C" w:rsidDel="00587B6C">
          <w:rPr>
            <w:b/>
            <w:sz w:val="28"/>
            <w:lang w:val="en-US"/>
            <w:rPrChange w:id="450" w:author="Voidless" w:date="2018-11-23T13:44:00Z">
              <w:rPr>
                <w:b/>
                <w:sz w:val="28"/>
              </w:rPr>
            </w:rPrChange>
          </w:rPr>
          <w:delText xml:space="preserve"> </w:delText>
        </w:r>
        <w:r w:rsidRPr="00385A53" w:rsidDel="00587B6C">
          <w:rPr>
            <w:b/>
            <w:sz w:val="28"/>
            <w:lang w:val="en-US"/>
          </w:rPr>
          <w:delText>Jivochat</w:delText>
        </w:r>
        <w:r w:rsidRPr="00587B6C" w:rsidDel="00587B6C">
          <w:rPr>
            <w:b/>
            <w:sz w:val="28"/>
            <w:lang w:val="en-US"/>
            <w:rPrChange w:id="451" w:author="Voidless" w:date="2018-11-23T13:44:00Z">
              <w:rPr>
                <w:b/>
                <w:sz w:val="28"/>
              </w:rPr>
            </w:rPrChange>
          </w:rPr>
          <w:delText xml:space="preserve"> </w:delText>
        </w:r>
        <w:r w:rsidRPr="00385A53" w:rsidDel="00587B6C">
          <w:rPr>
            <w:b/>
            <w:sz w:val="28"/>
          </w:rPr>
          <w:delText>для</w:delText>
        </w:r>
        <w:r w:rsidRPr="00587B6C" w:rsidDel="00587B6C">
          <w:rPr>
            <w:b/>
            <w:sz w:val="28"/>
            <w:lang w:val="en-US"/>
            <w:rPrChange w:id="452" w:author="Voidless" w:date="2018-11-23T13:44:00Z">
              <w:rPr>
                <w:b/>
                <w:sz w:val="28"/>
              </w:rPr>
            </w:rPrChange>
          </w:rPr>
          <w:delText xml:space="preserve"> </w:delText>
        </w:r>
        <w:r w:rsidRPr="00385A53" w:rsidDel="00587B6C">
          <w:rPr>
            <w:b/>
            <w:sz w:val="28"/>
          </w:rPr>
          <w:delText>соответствия</w:delText>
        </w:r>
        <w:r w:rsidRPr="00587B6C" w:rsidDel="00587B6C">
          <w:rPr>
            <w:b/>
            <w:sz w:val="28"/>
            <w:lang w:val="en-US"/>
            <w:rPrChange w:id="453" w:author="Voidless" w:date="2018-11-23T13:44:00Z">
              <w:rPr>
                <w:b/>
                <w:sz w:val="28"/>
              </w:rPr>
            </w:rPrChange>
          </w:rPr>
          <w:delText xml:space="preserve"> </w:delText>
        </w:r>
        <w:r w:rsidRPr="00385A53" w:rsidDel="00587B6C">
          <w:rPr>
            <w:b/>
            <w:sz w:val="28"/>
            <w:lang w:val="en-US"/>
          </w:rPr>
          <w:delText>GDPR</w:delText>
        </w:r>
        <w:r w:rsidRPr="00587B6C" w:rsidDel="00587B6C">
          <w:rPr>
            <w:b/>
            <w:sz w:val="28"/>
            <w:lang w:val="en-US"/>
            <w:rPrChange w:id="454" w:author="Voidless" w:date="2018-11-23T13:44:00Z">
              <w:rPr>
                <w:b/>
                <w:sz w:val="28"/>
              </w:rPr>
            </w:rPrChange>
          </w:rPr>
          <w:delText>?</w:delText>
        </w:r>
      </w:del>
    </w:p>
    <w:p w14:paraId="38554C7E" w14:textId="41E5547E" w:rsidR="00385A53" w:rsidRPr="00B42271" w:rsidRDefault="00385A53" w:rsidP="00385A53">
      <w:pPr>
        <w:rPr>
          <w:lang w:val="en-US"/>
          <w:rPrChange w:id="455" w:author="Voidless" w:date="2018-11-23T13:46:00Z">
            <w:rPr/>
          </w:rPrChange>
        </w:rPr>
      </w:pPr>
      <w:del w:id="456" w:author="Voidless" w:date="2018-11-23T13:46:00Z">
        <w:r w:rsidDel="00B42271">
          <w:delText>П</w:delText>
        </w:r>
      </w:del>
      <w:ins w:id="457" w:author="Voidless" w:date="2018-11-23T13:46:00Z">
        <w:r w:rsidR="00B42271" w:rsidRPr="00B42271">
          <w:rPr>
            <w:lang w:val="en-US"/>
            <w:rPrChange w:id="458" w:author="Voidless" w:date="2018-11-23T13:46:00Z">
              <w:rPr/>
            </w:rPrChange>
          </w:rPr>
          <w:t xml:space="preserve">In addition to providing simple means for individuals to </w:t>
        </w:r>
        <w:r w:rsidR="00B42271" w:rsidRPr="00301A1D">
          <w:rPr>
            <w:lang w:val="en-US"/>
          </w:rPr>
          <w:t>implementation</w:t>
        </w:r>
        <w:r w:rsidR="00B42271" w:rsidRPr="00B42271">
          <w:rPr>
            <w:lang w:val="en-US"/>
            <w:rPrChange w:id="459" w:author="Voidless" w:date="2018-11-23T13:46:00Z">
              <w:rPr/>
            </w:rPrChange>
          </w:rPr>
          <w:t xml:space="preserve"> their legal rights under the GDPR, Jivochat has taken and regularly takes various measures to comply with the requirements of this regulation.</w:t>
        </w:r>
      </w:ins>
      <w:del w:id="460" w:author="Voidless" w:date="2018-11-23T13:46:00Z">
        <w:r w:rsidDel="00B42271">
          <w:delText>омимо</w:delText>
        </w:r>
        <w:r w:rsidRPr="00B42271" w:rsidDel="00B42271">
          <w:rPr>
            <w:lang w:val="en-US"/>
            <w:rPrChange w:id="461" w:author="Voidless" w:date="2018-11-23T13:46:00Z">
              <w:rPr/>
            </w:rPrChange>
          </w:rPr>
          <w:delText xml:space="preserve"> </w:delText>
        </w:r>
        <w:r w:rsidDel="00B42271">
          <w:delText>предоставления</w:delText>
        </w:r>
        <w:r w:rsidRPr="00B42271" w:rsidDel="00B42271">
          <w:rPr>
            <w:lang w:val="en-US"/>
            <w:rPrChange w:id="462" w:author="Voidless" w:date="2018-11-23T13:46:00Z">
              <w:rPr/>
            </w:rPrChange>
          </w:rPr>
          <w:delText xml:space="preserve"> </w:delText>
        </w:r>
        <w:r w:rsidDel="00B42271">
          <w:delText>простых</w:delText>
        </w:r>
        <w:r w:rsidRPr="00B42271" w:rsidDel="00B42271">
          <w:rPr>
            <w:lang w:val="en-US"/>
            <w:rPrChange w:id="463" w:author="Voidless" w:date="2018-11-23T13:46:00Z">
              <w:rPr/>
            </w:rPrChange>
          </w:rPr>
          <w:delText xml:space="preserve"> </w:delText>
        </w:r>
        <w:r w:rsidDel="00B42271">
          <w:delText>способов</w:delText>
        </w:r>
        <w:r w:rsidRPr="00B42271" w:rsidDel="00B42271">
          <w:rPr>
            <w:lang w:val="en-US"/>
            <w:rPrChange w:id="464" w:author="Voidless" w:date="2018-11-23T13:46:00Z">
              <w:rPr/>
            </w:rPrChange>
          </w:rPr>
          <w:delText xml:space="preserve"> </w:delText>
        </w:r>
        <w:r w:rsidDel="00B42271">
          <w:delText>физическим</w:delText>
        </w:r>
        <w:r w:rsidRPr="00B42271" w:rsidDel="00B42271">
          <w:rPr>
            <w:lang w:val="en-US"/>
            <w:rPrChange w:id="465" w:author="Voidless" w:date="2018-11-23T13:46:00Z">
              <w:rPr/>
            </w:rPrChange>
          </w:rPr>
          <w:delText xml:space="preserve"> </w:delText>
        </w:r>
        <w:r w:rsidDel="00B42271">
          <w:delText>лицам</w:delText>
        </w:r>
        <w:r w:rsidRPr="00B42271" w:rsidDel="00B42271">
          <w:rPr>
            <w:lang w:val="en-US"/>
            <w:rPrChange w:id="466" w:author="Voidless" w:date="2018-11-23T13:46:00Z">
              <w:rPr/>
            </w:rPrChange>
          </w:rPr>
          <w:delText xml:space="preserve"> </w:delText>
        </w:r>
        <w:r w:rsidDel="00B42271">
          <w:delText>по</w:delText>
        </w:r>
        <w:r w:rsidRPr="00B42271" w:rsidDel="00B42271">
          <w:rPr>
            <w:lang w:val="en-US"/>
            <w:rPrChange w:id="467" w:author="Voidless" w:date="2018-11-23T13:46:00Z">
              <w:rPr/>
            </w:rPrChange>
          </w:rPr>
          <w:delText xml:space="preserve"> </w:delText>
        </w:r>
        <w:r w:rsidDel="00B42271">
          <w:delText>реализации</w:delText>
        </w:r>
        <w:r w:rsidRPr="00B42271" w:rsidDel="00B42271">
          <w:rPr>
            <w:lang w:val="en-US"/>
            <w:rPrChange w:id="468" w:author="Voidless" w:date="2018-11-23T13:46:00Z">
              <w:rPr/>
            </w:rPrChange>
          </w:rPr>
          <w:delText xml:space="preserve"> </w:delText>
        </w:r>
        <w:r w:rsidDel="00B42271">
          <w:delText>своих</w:delText>
        </w:r>
        <w:r w:rsidRPr="00B42271" w:rsidDel="00B42271">
          <w:rPr>
            <w:lang w:val="en-US"/>
            <w:rPrChange w:id="469" w:author="Voidless" w:date="2018-11-23T13:46:00Z">
              <w:rPr/>
            </w:rPrChange>
          </w:rPr>
          <w:delText xml:space="preserve"> </w:delText>
        </w:r>
        <w:r w:rsidDel="00B42271">
          <w:delText>законных</w:delText>
        </w:r>
        <w:r w:rsidRPr="00B42271" w:rsidDel="00B42271">
          <w:rPr>
            <w:lang w:val="en-US"/>
            <w:rPrChange w:id="470" w:author="Voidless" w:date="2018-11-23T13:46:00Z">
              <w:rPr/>
            </w:rPrChange>
          </w:rPr>
          <w:delText xml:space="preserve"> </w:delText>
        </w:r>
        <w:r w:rsidDel="00B42271">
          <w:delText>прав</w:delText>
        </w:r>
        <w:r w:rsidRPr="00B42271" w:rsidDel="00B42271">
          <w:rPr>
            <w:lang w:val="en-US"/>
            <w:rPrChange w:id="471" w:author="Voidless" w:date="2018-11-23T13:46:00Z">
              <w:rPr/>
            </w:rPrChange>
          </w:rPr>
          <w:delText xml:space="preserve"> </w:delText>
        </w:r>
        <w:r w:rsidDel="00B42271">
          <w:delText>согласно</w:delText>
        </w:r>
        <w:r w:rsidRPr="00B42271" w:rsidDel="00B42271">
          <w:rPr>
            <w:lang w:val="en-US"/>
            <w:rPrChange w:id="472" w:author="Voidless" w:date="2018-11-23T13:46:00Z">
              <w:rPr/>
            </w:rPrChange>
          </w:rPr>
          <w:delText xml:space="preserve"> </w:delText>
        </w:r>
        <w:r w:rsidDel="00B42271">
          <w:rPr>
            <w:lang w:val="en-US"/>
          </w:rPr>
          <w:delText>GDPR</w:delText>
        </w:r>
        <w:r w:rsidRPr="00B42271" w:rsidDel="00B42271">
          <w:rPr>
            <w:lang w:val="en-US"/>
            <w:rPrChange w:id="473" w:author="Voidless" w:date="2018-11-23T13:46:00Z">
              <w:rPr/>
            </w:rPrChange>
          </w:rPr>
          <w:delText xml:space="preserve">, </w:delText>
        </w:r>
        <w:r w:rsidDel="00B42271">
          <w:rPr>
            <w:lang w:val="en-US"/>
          </w:rPr>
          <w:delText>Jivochat</w:delText>
        </w:r>
        <w:r w:rsidRPr="00B42271" w:rsidDel="00B42271">
          <w:rPr>
            <w:lang w:val="en-US"/>
            <w:rPrChange w:id="474" w:author="Voidless" w:date="2018-11-23T13:46:00Z">
              <w:rPr/>
            </w:rPrChange>
          </w:rPr>
          <w:delText xml:space="preserve"> </w:delText>
        </w:r>
        <w:r w:rsidDel="00B42271">
          <w:delText>принял</w:delText>
        </w:r>
        <w:r w:rsidRPr="00B42271" w:rsidDel="00B42271">
          <w:rPr>
            <w:lang w:val="en-US"/>
            <w:rPrChange w:id="475" w:author="Voidless" w:date="2018-11-23T13:46:00Z">
              <w:rPr/>
            </w:rPrChange>
          </w:rPr>
          <w:delText xml:space="preserve"> </w:delText>
        </w:r>
        <w:r w:rsidDel="00B42271">
          <w:delText>и</w:delText>
        </w:r>
        <w:r w:rsidRPr="00B42271" w:rsidDel="00B42271">
          <w:rPr>
            <w:lang w:val="en-US"/>
            <w:rPrChange w:id="476" w:author="Voidless" w:date="2018-11-23T13:46:00Z">
              <w:rPr/>
            </w:rPrChange>
          </w:rPr>
          <w:delText xml:space="preserve"> </w:delText>
        </w:r>
        <w:r w:rsidDel="00B42271">
          <w:delText>регулярно</w:delText>
        </w:r>
        <w:r w:rsidRPr="00B42271" w:rsidDel="00B42271">
          <w:rPr>
            <w:lang w:val="en-US"/>
            <w:rPrChange w:id="477" w:author="Voidless" w:date="2018-11-23T13:46:00Z">
              <w:rPr/>
            </w:rPrChange>
          </w:rPr>
          <w:delText xml:space="preserve"> </w:delText>
        </w:r>
        <w:r w:rsidDel="00B42271">
          <w:delText>принимает</w:delText>
        </w:r>
        <w:r w:rsidRPr="00B42271" w:rsidDel="00B42271">
          <w:rPr>
            <w:lang w:val="en-US"/>
            <w:rPrChange w:id="478" w:author="Voidless" w:date="2018-11-23T13:46:00Z">
              <w:rPr/>
            </w:rPrChange>
          </w:rPr>
          <w:delText xml:space="preserve"> </w:delText>
        </w:r>
        <w:r w:rsidR="00D839EA" w:rsidDel="00B42271">
          <w:delText>различные</w:delText>
        </w:r>
        <w:r w:rsidR="00D839EA" w:rsidRPr="00B42271" w:rsidDel="00B42271">
          <w:rPr>
            <w:lang w:val="en-US"/>
            <w:rPrChange w:id="479" w:author="Voidless" w:date="2018-11-23T13:46:00Z">
              <w:rPr/>
            </w:rPrChange>
          </w:rPr>
          <w:delText xml:space="preserve"> </w:delText>
        </w:r>
        <w:r w:rsidR="00D839EA" w:rsidDel="00B42271">
          <w:delText>меры</w:delText>
        </w:r>
        <w:r w:rsidR="00D839EA" w:rsidRPr="00B42271" w:rsidDel="00B42271">
          <w:rPr>
            <w:lang w:val="en-US"/>
            <w:rPrChange w:id="480" w:author="Voidless" w:date="2018-11-23T13:46:00Z">
              <w:rPr/>
            </w:rPrChange>
          </w:rPr>
          <w:delText>,</w:delText>
        </w:r>
        <w:r w:rsidRPr="00B42271" w:rsidDel="00B42271">
          <w:rPr>
            <w:lang w:val="en-US"/>
            <w:rPrChange w:id="481" w:author="Voidless" w:date="2018-11-23T13:46:00Z">
              <w:rPr/>
            </w:rPrChange>
          </w:rPr>
          <w:delText xml:space="preserve"> </w:delText>
        </w:r>
        <w:r w:rsidDel="00B42271">
          <w:delText>направленные</w:delText>
        </w:r>
        <w:r w:rsidRPr="00B42271" w:rsidDel="00B42271">
          <w:rPr>
            <w:lang w:val="en-US"/>
            <w:rPrChange w:id="482" w:author="Voidless" w:date="2018-11-23T13:46:00Z">
              <w:rPr/>
            </w:rPrChange>
          </w:rPr>
          <w:delText xml:space="preserve"> </w:delText>
        </w:r>
        <w:r w:rsidDel="00B42271">
          <w:delText>на</w:delText>
        </w:r>
        <w:r w:rsidRPr="00B42271" w:rsidDel="00B42271">
          <w:rPr>
            <w:lang w:val="en-US"/>
            <w:rPrChange w:id="483" w:author="Voidless" w:date="2018-11-23T13:46:00Z">
              <w:rPr/>
            </w:rPrChange>
          </w:rPr>
          <w:delText xml:space="preserve"> </w:delText>
        </w:r>
        <w:r w:rsidDel="00B42271">
          <w:delText>исполнение</w:delText>
        </w:r>
        <w:r w:rsidRPr="00B42271" w:rsidDel="00B42271">
          <w:rPr>
            <w:lang w:val="en-US"/>
            <w:rPrChange w:id="484" w:author="Voidless" w:date="2018-11-23T13:46:00Z">
              <w:rPr/>
            </w:rPrChange>
          </w:rPr>
          <w:delText xml:space="preserve"> </w:delText>
        </w:r>
        <w:r w:rsidDel="00B42271">
          <w:delText>требований</w:delText>
        </w:r>
        <w:r w:rsidRPr="00B42271" w:rsidDel="00B42271">
          <w:rPr>
            <w:lang w:val="en-US"/>
            <w:rPrChange w:id="485" w:author="Voidless" w:date="2018-11-23T13:46:00Z">
              <w:rPr/>
            </w:rPrChange>
          </w:rPr>
          <w:delText xml:space="preserve"> </w:delText>
        </w:r>
        <w:r w:rsidDel="00B42271">
          <w:delText>этого</w:delText>
        </w:r>
        <w:r w:rsidRPr="00B42271" w:rsidDel="00B42271">
          <w:rPr>
            <w:lang w:val="en-US"/>
            <w:rPrChange w:id="486" w:author="Voidless" w:date="2018-11-23T13:46:00Z">
              <w:rPr/>
            </w:rPrChange>
          </w:rPr>
          <w:delText xml:space="preserve"> </w:delText>
        </w:r>
        <w:r w:rsidDel="00B42271">
          <w:delText>регламента</w:delText>
        </w:r>
        <w:r w:rsidRPr="00B42271" w:rsidDel="00B42271">
          <w:rPr>
            <w:lang w:val="en-US"/>
            <w:rPrChange w:id="487" w:author="Voidless" w:date="2018-11-23T13:46:00Z">
              <w:rPr/>
            </w:rPrChange>
          </w:rPr>
          <w:delText>.</w:delText>
        </w:r>
      </w:del>
    </w:p>
    <w:p w14:paraId="3B644422" w14:textId="77777777" w:rsidR="00385A53" w:rsidRPr="00301A1D" w:rsidRDefault="00385A53" w:rsidP="00385A53">
      <w:pPr>
        <w:rPr>
          <w:b/>
          <w:lang w:val="en-US"/>
        </w:rPr>
      </w:pPr>
      <w:r w:rsidRPr="00385A53">
        <w:rPr>
          <w:b/>
          <w:lang w:val="en-US"/>
        </w:rPr>
        <w:t>Privacy</w:t>
      </w:r>
      <w:r w:rsidRPr="00301A1D">
        <w:rPr>
          <w:b/>
          <w:lang w:val="en-US"/>
        </w:rPr>
        <w:t xml:space="preserve"> </w:t>
      </w:r>
      <w:r w:rsidRPr="00385A53">
        <w:rPr>
          <w:b/>
          <w:lang w:val="en-US"/>
        </w:rPr>
        <w:t>Policy</w:t>
      </w:r>
    </w:p>
    <w:p w14:paraId="475CB6A2" w14:textId="0078B7A7" w:rsidR="00B42271" w:rsidRDefault="00964F33" w:rsidP="00385A53">
      <w:pPr>
        <w:rPr>
          <w:ins w:id="488" w:author="Voidless" w:date="2018-11-23T13:49:00Z"/>
          <w:lang w:val="en-US"/>
        </w:rPr>
      </w:pPr>
      <w:ins w:id="489" w:author="Voidless" w:date="2018-11-23T13:49:00Z">
        <w:r>
          <w:rPr>
            <w:lang w:val="en-US"/>
            <w:rPrChange w:id="490" w:author="Voidless" w:date="2018-11-23T13:49:00Z">
              <w:rPr>
                <w:lang w:val="en-US"/>
              </w:rPr>
            </w:rPrChange>
          </w:rPr>
          <w:t>In order to</w:t>
        </w:r>
        <w:r w:rsidR="00B42271" w:rsidRPr="00B42271">
          <w:rPr>
            <w:lang w:val="en-US"/>
            <w:rPrChange w:id="491" w:author="Voidless" w:date="2018-11-23T13:49:00Z">
              <w:rPr/>
            </w:rPrChange>
          </w:rPr>
          <w:t xml:space="preserve"> each individual whose data Jivochat processes as a controller can obtain information on aspects of processing their personal data in the service and understand how we relate to certain aspects of data processing, Privacy Policy is placed in the public domain.</w:t>
        </w:r>
      </w:ins>
    </w:p>
    <w:p w14:paraId="5FB2DD08" w14:textId="77777777" w:rsidR="00B42271" w:rsidRPr="00B42271" w:rsidRDefault="00B42271" w:rsidP="00B42271">
      <w:pPr>
        <w:rPr>
          <w:ins w:id="492" w:author="Voidless" w:date="2018-11-23T13:49:00Z"/>
          <w:lang w:val="en-US"/>
          <w:rPrChange w:id="493" w:author="Voidless" w:date="2018-11-23T13:49:00Z">
            <w:rPr>
              <w:ins w:id="494" w:author="Voidless" w:date="2018-11-23T13:49:00Z"/>
            </w:rPr>
          </w:rPrChange>
        </w:rPr>
      </w:pPr>
      <w:ins w:id="495" w:author="Voidless" w:date="2018-11-23T13:49:00Z">
        <w:r w:rsidRPr="00B42271">
          <w:rPr>
            <w:lang w:val="en-US"/>
            <w:rPrChange w:id="496" w:author="Voidless" w:date="2018-11-23T13:49:00Z">
              <w:rPr/>
            </w:rPrChange>
          </w:rPr>
          <w:t>We tried to write the document in the simplest possible language so that every individual from the European Union could understand all its main provisions.</w:t>
        </w:r>
      </w:ins>
    </w:p>
    <w:p w14:paraId="43BBF3C6" w14:textId="66F233AB" w:rsidR="00B42271" w:rsidRDefault="00B42271" w:rsidP="00385A53">
      <w:pPr>
        <w:rPr>
          <w:ins w:id="497" w:author="Voidless" w:date="2018-11-23T13:51:00Z"/>
          <w:lang w:val="en-US"/>
        </w:rPr>
      </w:pPr>
      <w:ins w:id="498" w:author="Voidless" w:date="2018-11-23T13:51:00Z">
        <w:r w:rsidRPr="00301A1D">
          <w:rPr>
            <w:lang w:val="en-US"/>
          </w:rPr>
          <w:t>In addition,</w:t>
        </w:r>
        <w:r w:rsidRPr="00B42271">
          <w:rPr>
            <w:lang w:val="en-US"/>
            <w:rPrChange w:id="499" w:author="Voidless" w:date="2018-11-23T13:51:00Z">
              <w:rPr/>
            </w:rPrChange>
          </w:rPr>
          <w:t xml:space="preserve"> Jivochat seek to ensure that all individuals interacting with the service can access Privacy Policy not in one place, but in all places where personal data is entered into the service.</w:t>
        </w:r>
      </w:ins>
    </w:p>
    <w:p w14:paraId="10969556" w14:textId="055ECE93" w:rsidR="00385A53" w:rsidRPr="00B42271" w:rsidDel="00B42271" w:rsidRDefault="00B42271" w:rsidP="00385A53">
      <w:pPr>
        <w:rPr>
          <w:del w:id="500" w:author="Voidless" w:date="2018-11-23T13:49:00Z"/>
          <w:lang w:val="en-US"/>
          <w:rPrChange w:id="501" w:author="Voidless" w:date="2018-11-23T13:49:00Z">
            <w:rPr>
              <w:del w:id="502" w:author="Voidless" w:date="2018-11-23T13:49:00Z"/>
            </w:rPr>
          </w:rPrChange>
        </w:rPr>
      </w:pPr>
      <w:ins w:id="503" w:author="Voidless" w:date="2018-11-23T13:52:00Z">
        <w:r w:rsidRPr="00B42271">
          <w:rPr>
            <w:lang w:val="en-US"/>
            <w:rPrChange w:id="504" w:author="Voidless" w:date="2018-11-23T13:52:00Z">
              <w:rPr/>
            </w:rPrChange>
          </w:rPr>
          <w:t xml:space="preserve">In Privacy Policy </w:t>
        </w:r>
      </w:ins>
      <w:ins w:id="505" w:author="Voidless" w:date="2018-11-23T23:46:00Z">
        <w:r w:rsidR="00964F33" w:rsidRPr="00291A8C">
          <w:rPr>
            <w:lang w:val="en-US"/>
          </w:rPr>
          <w:t>not only aspects of personal data processing</w:t>
        </w:r>
        <w:r w:rsidR="00964F33" w:rsidRPr="00B42271">
          <w:rPr>
            <w:lang w:val="en-US"/>
            <w:rPrChange w:id="506" w:author="Voidless" w:date="2018-11-23T13:52:00Z">
              <w:rPr>
                <w:lang w:val="en-US"/>
              </w:rPr>
            </w:rPrChange>
          </w:rPr>
          <w:t xml:space="preserve"> </w:t>
        </w:r>
      </w:ins>
      <w:ins w:id="507" w:author="Voidless" w:date="2018-11-23T23:47:00Z">
        <w:r w:rsidR="00964F33">
          <w:rPr>
            <w:lang w:val="en-US"/>
          </w:rPr>
          <w:t xml:space="preserve">were </w:t>
        </w:r>
      </w:ins>
      <w:ins w:id="508" w:author="Voidless" w:date="2018-11-23T13:52:00Z">
        <w:r w:rsidRPr="00B42271">
          <w:rPr>
            <w:lang w:val="en-US"/>
            <w:rPrChange w:id="509" w:author="Voidless" w:date="2018-11-23T13:52:00Z">
              <w:rPr/>
            </w:rPrChange>
          </w:rPr>
          <w:t>taken into account, but also Privacy Notice and information about cookie processing.</w:t>
        </w:r>
      </w:ins>
      <w:del w:id="510" w:author="Voidless" w:date="2018-11-23T13:49:00Z">
        <w:r w:rsidR="00385A53" w:rsidDel="00B42271">
          <w:delText>Чтобы</w:delText>
        </w:r>
        <w:r w:rsidR="00385A53" w:rsidRPr="00B42271" w:rsidDel="00B42271">
          <w:rPr>
            <w:lang w:val="en-US"/>
            <w:rPrChange w:id="511" w:author="Voidless" w:date="2018-11-23T13:49:00Z">
              <w:rPr/>
            </w:rPrChange>
          </w:rPr>
          <w:delText xml:space="preserve"> </w:delText>
        </w:r>
        <w:r w:rsidR="00385A53" w:rsidDel="00B42271">
          <w:delText>каждое</w:delText>
        </w:r>
        <w:r w:rsidR="00385A53" w:rsidRPr="00B42271" w:rsidDel="00B42271">
          <w:rPr>
            <w:lang w:val="en-US"/>
            <w:rPrChange w:id="512" w:author="Voidless" w:date="2018-11-23T13:49:00Z">
              <w:rPr/>
            </w:rPrChange>
          </w:rPr>
          <w:delText xml:space="preserve"> </w:delText>
        </w:r>
        <w:r w:rsidR="00385A53" w:rsidDel="00B42271">
          <w:delText>физическое</w:delText>
        </w:r>
        <w:r w:rsidR="00385A53" w:rsidRPr="00B42271" w:rsidDel="00B42271">
          <w:rPr>
            <w:lang w:val="en-US"/>
            <w:rPrChange w:id="513" w:author="Voidless" w:date="2018-11-23T13:49:00Z">
              <w:rPr/>
            </w:rPrChange>
          </w:rPr>
          <w:delText xml:space="preserve"> </w:delText>
        </w:r>
        <w:r w:rsidR="00385A53" w:rsidDel="00B42271">
          <w:delText>лицо</w:delText>
        </w:r>
        <w:r w:rsidR="00385A53" w:rsidRPr="00B42271" w:rsidDel="00B42271">
          <w:rPr>
            <w:lang w:val="en-US"/>
            <w:rPrChange w:id="514" w:author="Voidless" w:date="2018-11-23T13:49:00Z">
              <w:rPr/>
            </w:rPrChange>
          </w:rPr>
          <w:delText xml:space="preserve">, </w:delText>
        </w:r>
        <w:r w:rsidR="00385A53" w:rsidDel="00B42271">
          <w:delText>чьи</w:delText>
        </w:r>
        <w:r w:rsidR="00385A53" w:rsidRPr="00B42271" w:rsidDel="00B42271">
          <w:rPr>
            <w:lang w:val="en-US"/>
            <w:rPrChange w:id="515" w:author="Voidless" w:date="2018-11-23T13:49:00Z">
              <w:rPr/>
            </w:rPrChange>
          </w:rPr>
          <w:delText xml:space="preserve"> </w:delText>
        </w:r>
        <w:r w:rsidR="00385A53" w:rsidDel="00B42271">
          <w:delText>данные</w:delText>
        </w:r>
        <w:r w:rsidR="00385A53" w:rsidRPr="00B42271" w:rsidDel="00B42271">
          <w:rPr>
            <w:lang w:val="en-US"/>
            <w:rPrChange w:id="516" w:author="Voidless" w:date="2018-11-23T13:49:00Z">
              <w:rPr/>
            </w:rPrChange>
          </w:rPr>
          <w:delText xml:space="preserve"> </w:delText>
        </w:r>
        <w:r w:rsidR="00385A53" w:rsidDel="00B42271">
          <w:rPr>
            <w:lang w:val="en-US"/>
          </w:rPr>
          <w:delText>Jivochat</w:delText>
        </w:r>
        <w:r w:rsidR="00385A53" w:rsidRPr="00B42271" w:rsidDel="00B42271">
          <w:rPr>
            <w:lang w:val="en-US"/>
            <w:rPrChange w:id="517" w:author="Voidless" w:date="2018-11-23T13:49:00Z">
              <w:rPr/>
            </w:rPrChange>
          </w:rPr>
          <w:delText xml:space="preserve"> </w:delText>
        </w:r>
        <w:r w:rsidR="00385A53" w:rsidDel="00B42271">
          <w:delText>обрабатывает</w:delText>
        </w:r>
        <w:r w:rsidR="00385A53" w:rsidRPr="00B42271" w:rsidDel="00B42271">
          <w:rPr>
            <w:lang w:val="en-US"/>
            <w:rPrChange w:id="518" w:author="Voidless" w:date="2018-11-23T13:49:00Z">
              <w:rPr/>
            </w:rPrChange>
          </w:rPr>
          <w:delText xml:space="preserve"> </w:delText>
        </w:r>
        <w:r w:rsidR="00385A53" w:rsidDel="00B42271">
          <w:delText>как</w:delText>
        </w:r>
        <w:r w:rsidR="00385A53" w:rsidRPr="00B42271" w:rsidDel="00B42271">
          <w:rPr>
            <w:lang w:val="en-US"/>
            <w:rPrChange w:id="519" w:author="Voidless" w:date="2018-11-23T13:49:00Z">
              <w:rPr/>
            </w:rPrChange>
          </w:rPr>
          <w:delText xml:space="preserve"> </w:delText>
        </w:r>
        <w:r w:rsidR="00385A53" w:rsidDel="00B42271">
          <w:delText>контроллер</w:delText>
        </w:r>
        <w:r w:rsidR="00385A53" w:rsidRPr="00B42271" w:rsidDel="00B42271">
          <w:rPr>
            <w:lang w:val="en-US"/>
            <w:rPrChange w:id="520" w:author="Voidless" w:date="2018-11-23T13:49:00Z">
              <w:rPr/>
            </w:rPrChange>
          </w:rPr>
          <w:delText xml:space="preserve">, </w:delText>
        </w:r>
        <w:r w:rsidR="00385A53" w:rsidDel="00B42271">
          <w:delText>могло</w:delText>
        </w:r>
        <w:r w:rsidR="00385A53" w:rsidRPr="00B42271" w:rsidDel="00B42271">
          <w:rPr>
            <w:lang w:val="en-US"/>
            <w:rPrChange w:id="521" w:author="Voidless" w:date="2018-11-23T13:49:00Z">
              <w:rPr/>
            </w:rPrChange>
          </w:rPr>
          <w:delText xml:space="preserve"> </w:delText>
        </w:r>
        <w:r w:rsidR="00385A53" w:rsidDel="00B42271">
          <w:delText>получить</w:delText>
        </w:r>
        <w:r w:rsidR="00385A53" w:rsidRPr="00B42271" w:rsidDel="00B42271">
          <w:rPr>
            <w:lang w:val="en-US"/>
            <w:rPrChange w:id="522" w:author="Voidless" w:date="2018-11-23T13:49:00Z">
              <w:rPr/>
            </w:rPrChange>
          </w:rPr>
          <w:delText xml:space="preserve"> </w:delText>
        </w:r>
        <w:r w:rsidR="00385A53" w:rsidDel="00B42271">
          <w:delText>информацию</w:delText>
        </w:r>
        <w:r w:rsidR="00385A53" w:rsidRPr="00B42271" w:rsidDel="00B42271">
          <w:rPr>
            <w:lang w:val="en-US"/>
            <w:rPrChange w:id="523" w:author="Voidless" w:date="2018-11-23T13:49:00Z">
              <w:rPr/>
            </w:rPrChange>
          </w:rPr>
          <w:delText xml:space="preserve"> </w:delText>
        </w:r>
        <w:r w:rsidR="00385A53" w:rsidDel="00B42271">
          <w:delText>по</w:delText>
        </w:r>
        <w:r w:rsidR="00385A53" w:rsidRPr="00B42271" w:rsidDel="00B42271">
          <w:rPr>
            <w:lang w:val="en-US"/>
            <w:rPrChange w:id="524" w:author="Voidless" w:date="2018-11-23T13:49:00Z">
              <w:rPr/>
            </w:rPrChange>
          </w:rPr>
          <w:delText xml:space="preserve"> </w:delText>
        </w:r>
        <w:r w:rsidR="00385A53" w:rsidDel="00B42271">
          <w:delText>аспектам</w:delText>
        </w:r>
        <w:r w:rsidR="00385A53" w:rsidRPr="00B42271" w:rsidDel="00B42271">
          <w:rPr>
            <w:lang w:val="en-US"/>
            <w:rPrChange w:id="525" w:author="Voidless" w:date="2018-11-23T13:49:00Z">
              <w:rPr/>
            </w:rPrChange>
          </w:rPr>
          <w:delText xml:space="preserve"> </w:delText>
        </w:r>
        <w:r w:rsidR="00385A53" w:rsidDel="00B42271">
          <w:delText>обработки</w:delText>
        </w:r>
        <w:r w:rsidR="00385A53" w:rsidRPr="00B42271" w:rsidDel="00B42271">
          <w:rPr>
            <w:lang w:val="en-US"/>
            <w:rPrChange w:id="526" w:author="Voidless" w:date="2018-11-23T13:49:00Z">
              <w:rPr/>
            </w:rPrChange>
          </w:rPr>
          <w:delText xml:space="preserve"> </w:delText>
        </w:r>
        <w:r w:rsidR="00385A53" w:rsidDel="00B42271">
          <w:delText>своих</w:delText>
        </w:r>
        <w:r w:rsidR="00385A53" w:rsidRPr="00B42271" w:rsidDel="00B42271">
          <w:rPr>
            <w:lang w:val="en-US"/>
            <w:rPrChange w:id="527" w:author="Voidless" w:date="2018-11-23T13:49:00Z">
              <w:rPr/>
            </w:rPrChange>
          </w:rPr>
          <w:delText xml:space="preserve"> </w:delText>
        </w:r>
        <w:r w:rsidR="00385A53" w:rsidDel="00B42271">
          <w:delText>персональных</w:delText>
        </w:r>
        <w:r w:rsidR="00385A53" w:rsidRPr="00B42271" w:rsidDel="00B42271">
          <w:rPr>
            <w:lang w:val="en-US"/>
            <w:rPrChange w:id="528" w:author="Voidless" w:date="2018-11-23T13:49:00Z">
              <w:rPr/>
            </w:rPrChange>
          </w:rPr>
          <w:delText xml:space="preserve"> </w:delText>
        </w:r>
        <w:r w:rsidR="00385A53" w:rsidDel="00B42271">
          <w:delText>в</w:delText>
        </w:r>
        <w:r w:rsidR="00385A53" w:rsidRPr="00B42271" w:rsidDel="00B42271">
          <w:rPr>
            <w:lang w:val="en-US"/>
            <w:rPrChange w:id="529" w:author="Voidless" w:date="2018-11-23T13:49:00Z">
              <w:rPr/>
            </w:rPrChange>
          </w:rPr>
          <w:delText xml:space="preserve"> </w:delText>
        </w:r>
        <w:r w:rsidR="00385A53" w:rsidDel="00B42271">
          <w:delText>сервисе</w:delText>
        </w:r>
        <w:r w:rsidR="00385A53" w:rsidRPr="00B42271" w:rsidDel="00B42271">
          <w:rPr>
            <w:lang w:val="en-US"/>
            <w:rPrChange w:id="530" w:author="Voidless" w:date="2018-11-23T13:49:00Z">
              <w:rPr/>
            </w:rPrChange>
          </w:rPr>
          <w:delText xml:space="preserve"> </w:delText>
        </w:r>
        <w:r w:rsidR="00385A53" w:rsidDel="00B42271">
          <w:delText>и</w:delText>
        </w:r>
        <w:r w:rsidR="00385A53" w:rsidRPr="00B42271" w:rsidDel="00B42271">
          <w:rPr>
            <w:lang w:val="en-US"/>
            <w:rPrChange w:id="531" w:author="Voidless" w:date="2018-11-23T13:49:00Z">
              <w:rPr/>
            </w:rPrChange>
          </w:rPr>
          <w:delText xml:space="preserve"> </w:delText>
        </w:r>
        <w:r w:rsidR="00385A53" w:rsidDel="00B42271">
          <w:delText>понять</w:delText>
        </w:r>
        <w:r w:rsidR="00385A53" w:rsidRPr="00B42271" w:rsidDel="00B42271">
          <w:rPr>
            <w:lang w:val="en-US"/>
            <w:rPrChange w:id="532" w:author="Voidless" w:date="2018-11-23T13:49:00Z">
              <w:rPr/>
            </w:rPrChange>
          </w:rPr>
          <w:delText xml:space="preserve">, </w:delText>
        </w:r>
        <w:r w:rsidR="00385A53" w:rsidDel="00B42271">
          <w:delText>как</w:delText>
        </w:r>
        <w:r w:rsidR="00385A53" w:rsidRPr="00B42271" w:rsidDel="00B42271">
          <w:rPr>
            <w:lang w:val="en-US"/>
            <w:rPrChange w:id="533" w:author="Voidless" w:date="2018-11-23T13:49:00Z">
              <w:rPr/>
            </w:rPrChange>
          </w:rPr>
          <w:delText xml:space="preserve"> </w:delText>
        </w:r>
        <w:r w:rsidR="00385A53" w:rsidDel="00B42271">
          <w:delText>мы</w:delText>
        </w:r>
        <w:r w:rsidR="00385A53" w:rsidRPr="00B42271" w:rsidDel="00B42271">
          <w:rPr>
            <w:lang w:val="en-US"/>
            <w:rPrChange w:id="534" w:author="Voidless" w:date="2018-11-23T13:49:00Z">
              <w:rPr/>
            </w:rPrChange>
          </w:rPr>
          <w:delText xml:space="preserve"> </w:delText>
        </w:r>
        <w:r w:rsidR="00385A53" w:rsidDel="00B42271">
          <w:delText>относимся</w:delText>
        </w:r>
        <w:r w:rsidR="00385A53" w:rsidRPr="00B42271" w:rsidDel="00B42271">
          <w:rPr>
            <w:lang w:val="en-US"/>
            <w:rPrChange w:id="535" w:author="Voidless" w:date="2018-11-23T13:49:00Z">
              <w:rPr/>
            </w:rPrChange>
          </w:rPr>
          <w:delText xml:space="preserve"> </w:delText>
        </w:r>
        <w:r w:rsidR="00385A53" w:rsidDel="00B42271">
          <w:delText>к</w:delText>
        </w:r>
        <w:r w:rsidR="00385A53" w:rsidRPr="00B42271" w:rsidDel="00B42271">
          <w:rPr>
            <w:lang w:val="en-US"/>
            <w:rPrChange w:id="536" w:author="Voidless" w:date="2018-11-23T13:49:00Z">
              <w:rPr/>
            </w:rPrChange>
          </w:rPr>
          <w:delText xml:space="preserve"> </w:delText>
        </w:r>
        <w:r w:rsidR="00385A53" w:rsidDel="00B42271">
          <w:delText>тем</w:delText>
        </w:r>
        <w:r w:rsidR="00385A53" w:rsidRPr="00B42271" w:rsidDel="00B42271">
          <w:rPr>
            <w:lang w:val="en-US"/>
            <w:rPrChange w:id="537" w:author="Voidless" w:date="2018-11-23T13:49:00Z">
              <w:rPr/>
            </w:rPrChange>
          </w:rPr>
          <w:delText xml:space="preserve"> </w:delText>
        </w:r>
        <w:r w:rsidR="00385A53" w:rsidDel="00B42271">
          <w:delText>или</w:delText>
        </w:r>
        <w:r w:rsidR="00385A53" w:rsidRPr="00B42271" w:rsidDel="00B42271">
          <w:rPr>
            <w:lang w:val="en-US"/>
            <w:rPrChange w:id="538" w:author="Voidless" w:date="2018-11-23T13:49:00Z">
              <w:rPr/>
            </w:rPrChange>
          </w:rPr>
          <w:delText xml:space="preserve"> </w:delText>
        </w:r>
        <w:r w:rsidR="00385A53" w:rsidDel="00B42271">
          <w:delText>иным</w:delText>
        </w:r>
        <w:r w:rsidR="00385A53" w:rsidRPr="00B42271" w:rsidDel="00B42271">
          <w:rPr>
            <w:lang w:val="en-US"/>
            <w:rPrChange w:id="539" w:author="Voidless" w:date="2018-11-23T13:49:00Z">
              <w:rPr/>
            </w:rPrChange>
          </w:rPr>
          <w:delText xml:space="preserve"> </w:delText>
        </w:r>
        <w:r w:rsidR="00385A53" w:rsidDel="00B42271">
          <w:delText>аспектам</w:delText>
        </w:r>
        <w:r w:rsidR="00385A53" w:rsidRPr="00B42271" w:rsidDel="00B42271">
          <w:rPr>
            <w:lang w:val="en-US"/>
            <w:rPrChange w:id="540" w:author="Voidless" w:date="2018-11-23T13:49:00Z">
              <w:rPr/>
            </w:rPrChange>
          </w:rPr>
          <w:delText xml:space="preserve"> </w:delText>
        </w:r>
        <w:r w:rsidR="00385A53" w:rsidDel="00B42271">
          <w:delText>обработки</w:delText>
        </w:r>
        <w:r w:rsidR="00385A53" w:rsidRPr="00B42271" w:rsidDel="00B42271">
          <w:rPr>
            <w:lang w:val="en-US"/>
            <w:rPrChange w:id="541" w:author="Voidless" w:date="2018-11-23T13:49:00Z">
              <w:rPr/>
            </w:rPrChange>
          </w:rPr>
          <w:delText xml:space="preserve"> </w:delText>
        </w:r>
        <w:r w:rsidR="00385A53" w:rsidDel="00B42271">
          <w:delText>данных</w:delText>
        </w:r>
        <w:r w:rsidR="00385A53" w:rsidRPr="00B42271" w:rsidDel="00B42271">
          <w:rPr>
            <w:lang w:val="en-US"/>
            <w:rPrChange w:id="542" w:author="Voidless" w:date="2018-11-23T13:49:00Z">
              <w:rPr/>
            </w:rPrChange>
          </w:rPr>
          <w:delText xml:space="preserve">, </w:delText>
        </w:r>
        <w:r w:rsidR="00385A53" w:rsidDel="00B42271">
          <w:delText>в</w:delText>
        </w:r>
        <w:r w:rsidR="00385A53" w:rsidRPr="00B42271" w:rsidDel="00B42271">
          <w:rPr>
            <w:lang w:val="en-US"/>
            <w:rPrChange w:id="543" w:author="Voidless" w:date="2018-11-23T13:49:00Z">
              <w:rPr/>
            </w:rPrChange>
          </w:rPr>
          <w:delText xml:space="preserve"> </w:delText>
        </w:r>
        <w:r w:rsidR="00385A53" w:rsidDel="00B42271">
          <w:delText>публичном</w:delText>
        </w:r>
        <w:r w:rsidR="00385A53" w:rsidRPr="00B42271" w:rsidDel="00B42271">
          <w:rPr>
            <w:lang w:val="en-US"/>
            <w:rPrChange w:id="544" w:author="Voidless" w:date="2018-11-23T13:49:00Z">
              <w:rPr/>
            </w:rPrChange>
          </w:rPr>
          <w:delText xml:space="preserve"> </w:delText>
        </w:r>
        <w:r w:rsidR="00385A53" w:rsidDel="00B42271">
          <w:delText>доступе</w:delText>
        </w:r>
        <w:r w:rsidR="00385A53" w:rsidRPr="00B42271" w:rsidDel="00B42271">
          <w:rPr>
            <w:lang w:val="en-US"/>
            <w:rPrChange w:id="545" w:author="Voidless" w:date="2018-11-23T13:49:00Z">
              <w:rPr/>
            </w:rPrChange>
          </w:rPr>
          <w:delText xml:space="preserve"> </w:delText>
        </w:r>
        <w:r w:rsidR="00385A53" w:rsidDel="00B42271">
          <w:delText>размещена</w:delText>
        </w:r>
        <w:r w:rsidR="00385A53" w:rsidRPr="00B42271" w:rsidDel="00B42271">
          <w:rPr>
            <w:lang w:val="en-US"/>
            <w:rPrChange w:id="546" w:author="Voidless" w:date="2018-11-23T13:49:00Z">
              <w:rPr/>
            </w:rPrChange>
          </w:rPr>
          <w:delText xml:space="preserve"> </w:delText>
        </w:r>
        <w:commentRangeStart w:id="547"/>
        <w:r w:rsidR="00385A53" w:rsidDel="00B42271">
          <w:rPr>
            <w:lang w:val="en-US"/>
          </w:rPr>
          <w:delText>Privacy</w:delText>
        </w:r>
        <w:r w:rsidR="00385A53" w:rsidRPr="00B42271" w:rsidDel="00B42271">
          <w:rPr>
            <w:lang w:val="en-US"/>
            <w:rPrChange w:id="548" w:author="Voidless" w:date="2018-11-23T13:49:00Z">
              <w:rPr/>
            </w:rPrChange>
          </w:rPr>
          <w:delText xml:space="preserve"> </w:delText>
        </w:r>
        <w:r w:rsidR="00385A53" w:rsidDel="00B42271">
          <w:rPr>
            <w:lang w:val="en-US"/>
          </w:rPr>
          <w:delText>Policy</w:delText>
        </w:r>
        <w:commentRangeEnd w:id="547"/>
        <w:r w:rsidR="00385A53" w:rsidDel="00B42271">
          <w:rPr>
            <w:rStyle w:val="a6"/>
          </w:rPr>
          <w:commentReference w:id="547"/>
        </w:r>
        <w:r w:rsidR="00385A53" w:rsidRPr="00B42271" w:rsidDel="00B42271">
          <w:rPr>
            <w:lang w:val="en-US"/>
            <w:rPrChange w:id="549" w:author="Voidless" w:date="2018-11-23T13:49:00Z">
              <w:rPr/>
            </w:rPrChange>
          </w:rPr>
          <w:delText>.</w:delText>
        </w:r>
      </w:del>
    </w:p>
    <w:p w14:paraId="7BEBB491" w14:textId="68675849" w:rsidR="00385A53" w:rsidRPr="00B42271" w:rsidDel="00B42271" w:rsidRDefault="00B55D1A" w:rsidP="00385A53">
      <w:pPr>
        <w:rPr>
          <w:del w:id="550" w:author="Voidless" w:date="2018-11-23T13:49:00Z"/>
          <w:lang w:val="en-US"/>
          <w:rPrChange w:id="551" w:author="Voidless" w:date="2018-11-23T13:52:00Z">
            <w:rPr>
              <w:del w:id="552" w:author="Voidless" w:date="2018-11-23T13:49:00Z"/>
            </w:rPr>
          </w:rPrChange>
        </w:rPr>
      </w:pPr>
      <w:del w:id="553" w:author="Voidless" w:date="2018-11-23T13:49:00Z">
        <w:r w:rsidDel="00B42271">
          <w:delText>Мы</w:delText>
        </w:r>
        <w:r w:rsidRPr="00B42271" w:rsidDel="00B42271">
          <w:rPr>
            <w:lang w:val="en-US"/>
            <w:rPrChange w:id="554" w:author="Voidless" w:date="2018-11-23T13:52:00Z">
              <w:rPr/>
            </w:rPrChange>
          </w:rPr>
          <w:delText xml:space="preserve"> </w:delText>
        </w:r>
        <w:r w:rsidDel="00B42271">
          <w:delText>старались</w:delText>
        </w:r>
        <w:r w:rsidRPr="00B42271" w:rsidDel="00B42271">
          <w:rPr>
            <w:lang w:val="en-US"/>
            <w:rPrChange w:id="555" w:author="Voidless" w:date="2018-11-23T13:52:00Z">
              <w:rPr/>
            </w:rPrChange>
          </w:rPr>
          <w:delText xml:space="preserve"> </w:delText>
        </w:r>
        <w:r w:rsidDel="00B42271">
          <w:delText>написать</w:delText>
        </w:r>
        <w:r w:rsidRPr="00B42271" w:rsidDel="00B42271">
          <w:rPr>
            <w:lang w:val="en-US"/>
            <w:rPrChange w:id="556" w:author="Voidless" w:date="2018-11-23T13:52:00Z">
              <w:rPr/>
            </w:rPrChange>
          </w:rPr>
          <w:delText xml:space="preserve"> </w:delText>
        </w:r>
        <w:r w:rsidDel="00B42271">
          <w:delText>документ</w:delText>
        </w:r>
        <w:r w:rsidRPr="00B42271" w:rsidDel="00B42271">
          <w:rPr>
            <w:lang w:val="en-US"/>
            <w:rPrChange w:id="557" w:author="Voidless" w:date="2018-11-23T13:52:00Z">
              <w:rPr/>
            </w:rPrChange>
          </w:rPr>
          <w:delText xml:space="preserve"> </w:delText>
        </w:r>
        <w:r w:rsidDel="00B42271">
          <w:delText>максимально</w:delText>
        </w:r>
        <w:r w:rsidRPr="00B42271" w:rsidDel="00B42271">
          <w:rPr>
            <w:lang w:val="en-US"/>
            <w:rPrChange w:id="558" w:author="Voidless" w:date="2018-11-23T13:52:00Z">
              <w:rPr/>
            </w:rPrChange>
          </w:rPr>
          <w:delText xml:space="preserve"> </w:delText>
        </w:r>
        <w:r w:rsidDel="00B42271">
          <w:delText>простым</w:delText>
        </w:r>
        <w:r w:rsidRPr="00B42271" w:rsidDel="00B42271">
          <w:rPr>
            <w:lang w:val="en-US"/>
            <w:rPrChange w:id="559" w:author="Voidless" w:date="2018-11-23T13:52:00Z">
              <w:rPr/>
            </w:rPrChange>
          </w:rPr>
          <w:delText xml:space="preserve"> </w:delText>
        </w:r>
        <w:r w:rsidDel="00B42271">
          <w:delText>языком</w:delText>
        </w:r>
        <w:r w:rsidRPr="00B42271" w:rsidDel="00B42271">
          <w:rPr>
            <w:lang w:val="en-US"/>
            <w:rPrChange w:id="560" w:author="Voidless" w:date="2018-11-23T13:52:00Z">
              <w:rPr/>
            </w:rPrChange>
          </w:rPr>
          <w:delText xml:space="preserve">, </w:delText>
        </w:r>
        <w:r w:rsidDel="00B42271">
          <w:delText>чтобы</w:delText>
        </w:r>
        <w:r w:rsidRPr="00B42271" w:rsidDel="00B42271">
          <w:rPr>
            <w:lang w:val="en-US"/>
            <w:rPrChange w:id="561" w:author="Voidless" w:date="2018-11-23T13:52:00Z">
              <w:rPr/>
            </w:rPrChange>
          </w:rPr>
          <w:delText xml:space="preserve"> </w:delText>
        </w:r>
        <w:r w:rsidDel="00B42271">
          <w:delText>каждое</w:delText>
        </w:r>
        <w:r w:rsidRPr="00B42271" w:rsidDel="00B42271">
          <w:rPr>
            <w:lang w:val="en-US"/>
            <w:rPrChange w:id="562" w:author="Voidless" w:date="2018-11-23T13:52:00Z">
              <w:rPr/>
            </w:rPrChange>
          </w:rPr>
          <w:delText xml:space="preserve"> </w:delText>
        </w:r>
        <w:r w:rsidDel="00B42271">
          <w:delText>физическое</w:delText>
        </w:r>
        <w:r w:rsidRPr="00B42271" w:rsidDel="00B42271">
          <w:rPr>
            <w:lang w:val="en-US"/>
            <w:rPrChange w:id="563" w:author="Voidless" w:date="2018-11-23T13:52:00Z">
              <w:rPr/>
            </w:rPrChange>
          </w:rPr>
          <w:delText xml:space="preserve"> </w:delText>
        </w:r>
        <w:r w:rsidDel="00B42271">
          <w:delText>лицо</w:delText>
        </w:r>
        <w:r w:rsidRPr="00B42271" w:rsidDel="00B42271">
          <w:rPr>
            <w:lang w:val="en-US"/>
            <w:rPrChange w:id="564" w:author="Voidless" w:date="2018-11-23T13:52:00Z">
              <w:rPr/>
            </w:rPrChange>
          </w:rPr>
          <w:delText xml:space="preserve"> </w:delText>
        </w:r>
        <w:r w:rsidDel="00B42271">
          <w:delText>из</w:delText>
        </w:r>
        <w:r w:rsidRPr="00B42271" w:rsidDel="00B42271">
          <w:rPr>
            <w:lang w:val="en-US"/>
            <w:rPrChange w:id="565" w:author="Voidless" w:date="2018-11-23T13:52:00Z">
              <w:rPr/>
            </w:rPrChange>
          </w:rPr>
          <w:delText xml:space="preserve"> </w:delText>
        </w:r>
        <w:r w:rsidDel="00B42271">
          <w:delText>Евросоюза</w:delText>
        </w:r>
        <w:r w:rsidRPr="00B42271" w:rsidDel="00B42271">
          <w:rPr>
            <w:lang w:val="en-US"/>
            <w:rPrChange w:id="566" w:author="Voidless" w:date="2018-11-23T13:52:00Z">
              <w:rPr/>
            </w:rPrChange>
          </w:rPr>
          <w:delText xml:space="preserve"> </w:delText>
        </w:r>
        <w:r w:rsidDel="00B42271">
          <w:delText>могло</w:delText>
        </w:r>
        <w:r w:rsidRPr="00B42271" w:rsidDel="00B42271">
          <w:rPr>
            <w:lang w:val="en-US"/>
            <w:rPrChange w:id="567" w:author="Voidless" w:date="2018-11-23T13:52:00Z">
              <w:rPr/>
            </w:rPrChange>
          </w:rPr>
          <w:delText xml:space="preserve"> </w:delText>
        </w:r>
        <w:r w:rsidDel="00B42271">
          <w:delText>понять</w:delText>
        </w:r>
        <w:r w:rsidRPr="00B42271" w:rsidDel="00B42271">
          <w:rPr>
            <w:lang w:val="en-US"/>
            <w:rPrChange w:id="568" w:author="Voidless" w:date="2018-11-23T13:52:00Z">
              <w:rPr/>
            </w:rPrChange>
          </w:rPr>
          <w:delText xml:space="preserve"> </w:delText>
        </w:r>
        <w:r w:rsidDel="00B42271">
          <w:delText>все</w:delText>
        </w:r>
        <w:r w:rsidRPr="00B42271" w:rsidDel="00B42271">
          <w:rPr>
            <w:lang w:val="en-US"/>
            <w:rPrChange w:id="569" w:author="Voidless" w:date="2018-11-23T13:52:00Z">
              <w:rPr/>
            </w:rPrChange>
          </w:rPr>
          <w:delText xml:space="preserve"> </w:delText>
        </w:r>
        <w:r w:rsidDel="00B42271">
          <w:delText>его</w:delText>
        </w:r>
        <w:r w:rsidRPr="00B42271" w:rsidDel="00B42271">
          <w:rPr>
            <w:lang w:val="en-US"/>
            <w:rPrChange w:id="570" w:author="Voidless" w:date="2018-11-23T13:52:00Z">
              <w:rPr/>
            </w:rPrChange>
          </w:rPr>
          <w:delText xml:space="preserve"> </w:delText>
        </w:r>
        <w:r w:rsidDel="00B42271">
          <w:delText>основные</w:delText>
        </w:r>
        <w:r w:rsidRPr="00B42271" w:rsidDel="00B42271">
          <w:rPr>
            <w:lang w:val="en-US"/>
            <w:rPrChange w:id="571" w:author="Voidless" w:date="2018-11-23T13:52:00Z">
              <w:rPr/>
            </w:rPrChange>
          </w:rPr>
          <w:delText xml:space="preserve"> </w:delText>
        </w:r>
        <w:r w:rsidDel="00B42271">
          <w:delText>положения</w:delText>
        </w:r>
        <w:r w:rsidRPr="00B42271" w:rsidDel="00B42271">
          <w:rPr>
            <w:lang w:val="en-US"/>
            <w:rPrChange w:id="572" w:author="Voidless" w:date="2018-11-23T13:52:00Z">
              <w:rPr/>
            </w:rPrChange>
          </w:rPr>
          <w:delText>.</w:delText>
        </w:r>
      </w:del>
    </w:p>
    <w:p w14:paraId="1C7B24F3" w14:textId="65FA863F" w:rsidR="00B55D1A" w:rsidRPr="00B42271" w:rsidDel="00B42271" w:rsidRDefault="00B55D1A" w:rsidP="00385A53">
      <w:pPr>
        <w:rPr>
          <w:del w:id="573" w:author="Voidless" w:date="2018-11-23T13:51:00Z"/>
          <w:lang w:val="en-US"/>
          <w:rPrChange w:id="574" w:author="Voidless" w:date="2018-11-23T13:52:00Z">
            <w:rPr>
              <w:del w:id="575" w:author="Voidless" w:date="2018-11-23T13:51:00Z"/>
            </w:rPr>
          </w:rPrChange>
        </w:rPr>
      </w:pPr>
      <w:del w:id="576" w:author="Voidless" w:date="2018-11-23T13:51:00Z">
        <w:r w:rsidDel="00B42271">
          <w:delText>Также</w:delText>
        </w:r>
        <w:r w:rsidRPr="00B42271" w:rsidDel="00B42271">
          <w:rPr>
            <w:lang w:val="en-US"/>
            <w:rPrChange w:id="577" w:author="Voidless" w:date="2018-11-23T13:52:00Z">
              <w:rPr/>
            </w:rPrChange>
          </w:rPr>
          <w:delText xml:space="preserve"> </w:delText>
        </w:r>
        <w:r w:rsidDel="00B42271">
          <w:rPr>
            <w:lang w:val="en-US"/>
          </w:rPr>
          <w:delText>Jivochat</w:delText>
        </w:r>
        <w:r w:rsidRPr="00B42271" w:rsidDel="00B42271">
          <w:rPr>
            <w:lang w:val="en-US"/>
            <w:rPrChange w:id="578" w:author="Voidless" w:date="2018-11-23T13:52:00Z">
              <w:rPr/>
            </w:rPrChange>
          </w:rPr>
          <w:delText xml:space="preserve"> </w:delText>
        </w:r>
        <w:r w:rsidDel="00B42271">
          <w:delText>стремиться</w:delText>
        </w:r>
        <w:r w:rsidRPr="00B42271" w:rsidDel="00B42271">
          <w:rPr>
            <w:lang w:val="en-US"/>
            <w:rPrChange w:id="579" w:author="Voidless" w:date="2018-11-23T13:52:00Z">
              <w:rPr/>
            </w:rPrChange>
          </w:rPr>
          <w:delText xml:space="preserve">, </w:delText>
        </w:r>
        <w:r w:rsidDel="00B42271">
          <w:delText>чтобы</w:delText>
        </w:r>
        <w:r w:rsidRPr="00B42271" w:rsidDel="00B42271">
          <w:rPr>
            <w:lang w:val="en-US"/>
            <w:rPrChange w:id="580" w:author="Voidless" w:date="2018-11-23T13:52:00Z">
              <w:rPr/>
            </w:rPrChange>
          </w:rPr>
          <w:delText xml:space="preserve"> </w:delText>
        </w:r>
        <w:r w:rsidDel="00B42271">
          <w:delText>все</w:delText>
        </w:r>
        <w:r w:rsidRPr="00B42271" w:rsidDel="00B42271">
          <w:rPr>
            <w:lang w:val="en-US"/>
            <w:rPrChange w:id="581" w:author="Voidless" w:date="2018-11-23T13:52:00Z">
              <w:rPr/>
            </w:rPrChange>
          </w:rPr>
          <w:delText xml:space="preserve"> </w:delText>
        </w:r>
        <w:r w:rsidDel="00B42271">
          <w:delText>физические</w:delText>
        </w:r>
        <w:r w:rsidRPr="00B42271" w:rsidDel="00B42271">
          <w:rPr>
            <w:lang w:val="en-US"/>
            <w:rPrChange w:id="582" w:author="Voidless" w:date="2018-11-23T13:52:00Z">
              <w:rPr/>
            </w:rPrChange>
          </w:rPr>
          <w:delText xml:space="preserve"> </w:delText>
        </w:r>
        <w:r w:rsidDel="00B42271">
          <w:delText>лица</w:delText>
        </w:r>
        <w:r w:rsidRPr="00B42271" w:rsidDel="00B42271">
          <w:rPr>
            <w:lang w:val="en-US"/>
            <w:rPrChange w:id="583" w:author="Voidless" w:date="2018-11-23T13:52:00Z">
              <w:rPr/>
            </w:rPrChange>
          </w:rPr>
          <w:delText xml:space="preserve">, </w:delText>
        </w:r>
        <w:r w:rsidDel="00B42271">
          <w:delText>взаимодействующие</w:delText>
        </w:r>
        <w:r w:rsidRPr="00B42271" w:rsidDel="00B42271">
          <w:rPr>
            <w:lang w:val="en-US"/>
            <w:rPrChange w:id="584" w:author="Voidless" w:date="2018-11-23T13:52:00Z">
              <w:rPr/>
            </w:rPrChange>
          </w:rPr>
          <w:delText xml:space="preserve"> </w:delText>
        </w:r>
        <w:r w:rsidDel="00B42271">
          <w:delText>с</w:delText>
        </w:r>
        <w:r w:rsidRPr="00B42271" w:rsidDel="00B42271">
          <w:rPr>
            <w:lang w:val="en-US"/>
            <w:rPrChange w:id="585" w:author="Voidless" w:date="2018-11-23T13:52:00Z">
              <w:rPr/>
            </w:rPrChange>
          </w:rPr>
          <w:delText xml:space="preserve"> </w:delText>
        </w:r>
        <w:r w:rsidDel="00B42271">
          <w:delText>сервисом</w:delText>
        </w:r>
        <w:r w:rsidRPr="00B42271" w:rsidDel="00B42271">
          <w:rPr>
            <w:lang w:val="en-US"/>
            <w:rPrChange w:id="586" w:author="Voidless" w:date="2018-11-23T13:52:00Z">
              <w:rPr/>
            </w:rPrChange>
          </w:rPr>
          <w:delText xml:space="preserve">, </w:delText>
        </w:r>
        <w:r w:rsidDel="00B42271">
          <w:delText>могли</w:delText>
        </w:r>
        <w:r w:rsidRPr="00B42271" w:rsidDel="00B42271">
          <w:rPr>
            <w:lang w:val="en-US"/>
            <w:rPrChange w:id="587" w:author="Voidless" w:date="2018-11-23T13:52:00Z">
              <w:rPr/>
            </w:rPrChange>
          </w:rPr>
          <w:delText xml:space="preserve"> </w:delText>
        </w:r>
        <w:r w:rsidDel="00B42271">
          <w:delText>получить</w:delText>
        </w:r>
        <w:r w:rsidRPr="00B42271" w:rsidDel="00B42271">
          <w:rPr>
            <w:lang w:val="en-US"/>
            <w:rPrChange w:id="588" w:author="Voidless" w:date="2018-11-23T13:52:00Z">
              <w:rPr/>
            </w:rPrChange>
          </w:rPr>
          <w:delText xml:space="preserve"> </w:delText>
        </w:r>
        <w:r w:rsidDel="00B42271">
          <w:delText>доступ</w:delText>
        </w:r>
        <w:r w:rsidRPr="00B42271" w:rsidDel="00B42271">
          <w:rPr>
            <w:lang w:val="en-US"/>
            <w:rPrChange w:id="589" w:author="Voidless" w:date="2018-11-23T13:52:00Z">
              <w:rPr/>
            </w:rPrChange>
          </w:rPr>
          <w:delText xml:space="preserve"> </w:delText>
        </w:r>
        <w:r w:rsidDel="00B42271">
          <w:delText>к</w:delText>
        </w:r>
        <w:r w:rsidRPr="00B42271" w:rsidDel="00B42271">
          <w:rPr>
            <w:lang w:val="en-US"/>
            <w:rPrChange w:id="590" w:author="Voidless" w:date="2018-11-23T13:52:00Z">
              <w:rPr/>
            </w:rPrChange>
          </w:rPr>
          <w:delText xml:space="preserve"> </w:delText>
        </w:r>
        <w:r w:rsidDel="00B42271">
          <w:rPr>
            <w:lang w:val="en-US"/>
          </w:rPr>
          <w:delText>Privacy</w:delText>
        </w:r>
        <w:r w:rsidRPr="00B42271" w:rsidDel="00B42271">
          <w:rPr>
            <w:lang w:val="en-US"/>
            <w:rPrChange w:id="591" w:author="Voidless" w:date="2018-11-23T13:52:00Z">
              <w:rPr/>
            </w:rPrChange>
          </w:rPr>
          <w:delText xml:space="preserve"> </w:delText>
        </w:r>
        <w:r w:rsidDel="00B42271">
          <w:rPr>
            <w:lang w:val="en-US"/>
          </w:rPr>
          <w:delText>Policy</w:delText>
        </w:r>
        <w:r w:rsidRPr="00B42271" w:rsidDel="00B42271">
          <w:rPr>
            <w:lang w:val="en-US"/>
            <w:rPrChange w:id="592" w:author="Voidless" w:date="2018-11-23T13:52:00Z">
              <w:rPr/>
            </w:rPrChange>
          </w:rPr>
          <w:delText xml:space="preserve"> </w:delText>
        </w:r>
        <w:r w:rsidDel="00B42271">
          <w:delText>не</w:delText>
        </w:r>
        <w:r w:rsidRPr="00B42271" w:rsidDel="00B42271">
          <w:rPr>
            <w:lang w:val="en-US"/>
            <w:rPrChange w:id="593" w:author="Voidless" w:date="2018-11-23T13:52:00Z">
              <w:rPr/>
            </w:rPrChange>
          </w:rPr>
          <w:delText xml:space="preserve"> </w:delText>
        </w:r>
        <w:r w:rsidDel="00B42271">
          <w:delText>в</w:delText>
        </w:r>
        <w:r w:rsidRPr="00B42271" w:rsidDel="00B42271">
          <w:rPr>
            <w:lang w:val="en-US"/>
            <w:rPrChange w:id="594" w:author="Voidless" w:date="2018-11-23T13:52:00Z">
              <w:rPr/>
            </w:rPrChange>
          </w:rPr>
          <w:delText xml:space="preserve"> </w:delText>
        </w:r>
        <w:r w:rsidDel="00B42271">
          <w:delText>одном</w:delText>
        </w:r>
        <w:r w:rsidRPr="00B42271" w:rsidDel="00B42271">
          <w:rPr>
            <w:lang w:val="en-US"/>
            <w:rPrChange w:id="595" w:author="Voidless" w:date="2018-11-23T13:52:00Z">
              <w:rPr/>
            </w:rPrChange>
          </w:rPr>
          <w:delText xml:space="preserve"> </w:delText>
        </w:r>
        <w:r w:rsidDel="00B42271">
          <w:delText>месте</w:delText>
        </w:r>
        <w:r w:rsidRPr="00B42271" w:rsidDel="00B42271">
          <w:rPr>
            <w:lang w:val="en-US"/>
            <w:rPrChange w:id="596" w:author="Voidless" w:date="2018-11-23T13:52:00Z">
              <w:rPr/>
            </w:rPrChange>
          </w:rPr>
          <w:delText xml:space="preserve">, </w:delText>
        </w:r>
        <w:r w:rsidDel="00B42271">
          <w:delText>а</w:delText>
        </w:r>
        <w:r w:rsidRPr="00B42271" w:rsidDel="00B42271">
          <w:rPr>
            <w:lang w:val="en-US"/>
            <w:rPrChange w:id="597" w:author="Voidless" w:date="2018-11-23T13:52:00Z">
              <w:rPr/>
            </w:rPrChange>
          </w:rPr>
          <w:delText xml:space="preserve"> </w:delText>
        </w:r>
        <w:r w:rsidDel="00B42271">
          <w:delText>во</w:delText>
        </w:r>
        <w:r w:rsidRPr="00B42271" w:rsidDel="00B42271">
          <w:rPr>
            <w:lang w:val="en-US"/>
            <w:rPrChange w:id="598" w:author="Voidless" w:date="2018-11-23T13:52:00Z">
              <w:rPr/>
            </w:rPrChange>
          </w:rPr>
          <w:delText xml:space="preserve"> </w:delText>
        </w:r>
        <w:r w:rsidDel="00B42271">
          <w:delText>всех</w:delText>
        </w:r>
        <w:r w:rsidRPr="00B42271" w:rsidDel="00B42271">
          <w:rPr>
            <w:lang w:val="en-US"/>
            <w:rPrChange w:id="599" w:author="Voidless" w:date="2018-11-23T13:52:00Z">
              <w:rPr/>
            </w:rPrChange>
          </w:rPr>
          <w:delText xml:space="preserve"> </w:delText>
        </w:r>
        <w:r w:rsidDel="00B42271">
          <w:delText>местах</w:delText>
        </w:r>
        <w:r w:rsidRPr="00B42271" w:rsidDel="00B42271">
          <w:rPr>
            <w:lang w:val="en-US"/>
            <w:rPrChange w:id="600" w:author="Voidless" w:date="2018-11-23T13:52:00Z">
              <w:rPr/>
            </w:rPrChange>
          </w:rPr>
          <w:delText xml:space="preserve">, </w:delText>
        </w:r>
        <w:r w:rsidDel="00B42271">
          <w:delText>где</w:delText>
        </w:r>
        <w:r w:rsidRPr="00B42271" w:rsidDel="00B42271">
          <w:rPr>
            <w:lang w:val="en-US"/>
            <w:rPrChange w:id="601" w:author="Voidless" w:date="2018-11-23T13:52:00Z">
              <w:rPr/>
            </w:rPrChange>
          </w:rPr>
          <w:delText xml:space="preserve"> </w:delText>
        </w:r>
        <w:r w:rsidDel="00B42271">
          <w:delText>происходит</w:delText>
        </w:r>
        <w:r w:rsidRPr="00B42271" w:rsidDel="00B42271">
          <w:rPr>
            <w:lang w:val="en-US"/>
            <w:rPrChange w:id="602" w:author="Voidless" w:date="2018-11-23T13:52:00Z">
              <w:rPr/>
            </w:rPrChange>
          </w:rPr>
          <w:delText xml:space="preserve"> </w:delText>
        </w:r>
        <w:r w:rsidDel="00B42271">
          <w:delText>ввод</w:delText>
        </w:r>
        <w:r w:rsidRPr="00B42271" w:rsidDel="00B42271">
          <w:rPr>
            <w:lang w:val="en-US"/>
            <w:rPrChange w:id="603" w:author="Voidless" w:date="2018-11-23T13:52:00Z">
              <w:rPr/>
            </w:rPrChange>
          </w:rPr>
          <w:delText xml:space="preserve"> </w:delText>
        </w:r>
        <w:r w:rsidDel="00B42271">
          <w:delText>персональных</w:delText>
        </w:r>
        <w:r w:rsidRPr="00B42271" w:rsidDel="00B42271">
          <w:rPr>
            <w:lang w:val="en-US"/>
            <w:rPrChange w:id="604" w:author="Voidless" w:date="2018-11-23T13:52:00Z">
              <w:rPr/>
            </w:rPrChange>
          </w:rPr>
          <w:delText xml:space="preserve"> </w:delText>
        </w:r>
        <w:r w:rsidDel="00B42271">
          <w:delText>данных</w:delText>
        </w:r>
        <w:r w:rsidRPr="00B42271" w:rsidDel="00B42271">
          <w:rPr>
            <w:lang w:val="en-US"/>
            <w:rPrChange w:id="605" w:author="Voidless" w:date="2018-11-23T13:52:00Z">
              <w:rPr/>
            </w:rPrChange>
          </w:rPr>
          <w:delText xml:space="preserve"> </w:delText>
        </w:r>
        <w:r w:rsidDel="00B42271">
          <w:delText>в</w:delText>
        </w:r>
        <w:r w:rsidRPr="00B42271" w:rsidDel="00B42271">
          <w:rPr>
            <w:lang w:val="en-US"/>
            <w:rPrChange w:id="606" w:author="Voidless" w:date="2018-11-23T13:52:00Z">
              <w:rPr/>
            </w:rPrChange>
          </w:rPr>
          <w:delText xml:space="preserve"> </w:delText>
        </w:r>
        <w:r w:rsidDel="00B42271">
          <w:delText>сервисе</w:delText>
        </w:r>
        <w:r w:rsidRPr="00B42271" w:rsidDel="00B42271">
          <w:rPr>
            <w:lang w:val="en-US"/>
            <w:rPrChange w:id="607" w:author="Voidless" w:date="2018-11-23T13:52:00Z">
              <w:rPr/>
            </w:rPrChange>
          </w:rPr>
          <w:delText>.</w:delText>
        </w:r>
      </w:del>
    </w:p>
    <w:p w14:paraId="3B4544EF" w14:textId="4C5A9FC3" w:rsidR="00B55D1A" w:rsidRPr="00B42271" w:rsidDel="00B42271" w:rsidRDefault="00B55D1A" w:rsidP="00385A53">
      <w:pPr>
        <w:rPr>
          <w:del w:id="608" w:author="Voidless" w:date="2018-11-23T13:52:00Z"/>
          <w:lang w:val="en-US"/>
          <w:rPrChange w:id="609" w:author="Voidless" w:date="2018-11-23T13:52:00Z">
            <w:rPr>
              <w:del w:id="610" w:author="Voidless" w:date="2018-11-23T13:52:00Z"/>
            </w:rPr>
          </w:rPrChange>
        </w:rPr>
      </w:pPr>
      <w:del w:id="611" w:author="Voidless" w:date="2018-11-23T13:52:00Z">
        <w:r w:rsidDel="00B42271">
          <w:delText>В</w:delText>
        </w:r>
        <w:r w:rsidRPr="00B42271" w:rsidDel="00B42271">
          <w:rPr>
            <w:lang w:val="en-US"/>
            <w:rPrChange w:id="612" w:author="Voidless" w:date="2018-11-23T13:52:00Z">
              <w:rPr/>
            </w:rPrChange>
          </w:rPr>
          <w:delText xml:space="preserve"> </w:delText>
        </w:r>
        <w:r w:rsidDel="00B42271">
          <w:rPr>
            <w:lang w:val="en-US"/>
          </w:rPr>
          <w:delText>Privacy</w:delText>
        </w:r>
        <w:r w:rsidRPr="00B42271" w:rsidDel="00B42271">
          <w:rPr>
            <w:lang w:val="en-US"/>
            <w:rPrChange w:id="613" w:author="Voidless" w:date="2018-11-23T13:52:00Z">
              <w:rPr/>
            </w:rPrChange>
          </w:rPr>
          <w:delText xml:space="preserve"> </w:delText>
        </w:r>
        <w:r w:rsidDel="00B42271">
          <w:rPr>
            <w:lang w:val="en-US"/>
          </w:rPr>
          <w:delText>Policy</w:delText>
        </w:r>
        <w:r w:rsidRPr="00B42271" w:rsidDel="00B42271">
          <w:rPr>
            <w:lang w:val="en-US"/>
            <w:rPrChange w:id="614" w:author="Voidless" w:date="2018-11-23T13:52:00Z">
              <w:rPr/>
            </w:rPrChange>
          </w:rPr>
          <w:delText xml:space="preserve"> </w:delText>
        </w:r>
        <w:r w:rsidDel="00B42271">
          <w:delText>учтены</w:delText>
        </w:r>
        <w:r w:rsidRPr="00B42271" w:rsidDel="00B42271">
          <w:rPr>
            <w:lang w:val="en-US"/>
            <w:rPrChange w:id="615" w:author="Voidless" w:date="2018-11-23T13:52:00Z">
              <w:rPr/>
            </w:rPrChange>
          </w:rPr>
          <w:delText xml:space="preserve"> </w:delText>
        </w:r>
        <w:r w:rsidDel="00B42271">
          <w:delText>не</w:delText>
        </w:r>
        <w:r w:rsidRPr="00B42271" w:rsidDel="00B42271">
          <w:rPr>
            <w:lang w:val="en-US"/>
            <w:rPrChange w:id="616" w:author="Voidless" w:date="2018-11-23T13:52:00Z">
              <w:rPr/>
            </w:rPrChange>
          </w:rPr>
          <w:delText xml:space="preserve"> </w:delText>
        </w:r>
        <w:r w:rsidDel="00B42271">
          <w:delText>только</w:delText>
        </w:r>
        <w:r w:rsidRPr="00B42271" w:rsidDel="00B42271">
          <w:rPr>
            <w:lang w:val="en-US"/>
            <w:rPrChange w:id="617" w:author="Voidless" w:date="2018-11-23T13:52:00Z">
              <w:rPr/>
            </w:rPrChange>
          </w:rPr>
          <w:delText xml:space="preserve"> </w:delText>
        </w:r>
        <w:r w:rsidDel="00B42271">
          <w:delText>аспекты</w:delText>
        </w:r>
        <w:r w:rsidRPr="00B42271" w:rsidDel="00B42271">
          <w:rPr>
            <w:lang w:val="en-US"/>
            <w:rPrChange w:id="618" w:author="Voidless" w:date="2018-11-23T13:52:00Z">
              <w:rPr/>
            </w:rPrChange>
          </w:rPr>
          <w:delText xml:space="preserve"> </w:delText>
        </w:r>
        <w:r w:rsidDel="00B42271">
          <w:delText>обработки</w:delText>
        </w:r>
        <w:r w:rsidRPr="00B42271" w:rsidDel="00B42271">
          <w:rPr>
            <w:lang w:val="en-US"/>
            <w:rPrChange w:id="619" w:author="Voidless" w:date="2018-11-23T13:52:00Z">
              <w:rPr/>
            </w:rPrChange>
          </w:rPr>
          <w:delText xml:space="preserve"> </w:delText>
        </w:r>
        <w:r w:rsidDel="00B42271">
          <w:delText>персональных</w:delText>
        </w:r>
        <w:r w:rsidRPr="00B42271" w:rsidDel="00B42271">
          <w:rPr>
            <w:lang w:val="en-US"/>
            <w:rPrChange w:id="620" w:author="Voidless" w:date="2018-11-23T13:52:00Z">
              <w:rPr/>
            </w:rPrChange>
          </w:rPr>
          <w:delText xml:space="preserve"> </w:delText>
        </w:r>
        <w:r w:rsidDel="00B42271">
          <w:delText>данных</w:delText>
        </w:r>
        <w:r w:rsidRPr="00B42271" w:rsidDel="00B42271">
          <w:rPr>
            <w:lang w:val="en-US"/>
            <w:rPrChange w:id="621" w:author="Voidless" w:date="2018-11-23T13:52:00Z">
              <w:rPr/>
            </w:rPrChange>
          </w:rPr>
          <w:delText xml:space="preserve">, </w:delText>
        </w:r>
        <w:r w:rsidDel="00B42271">
          <w:delText>но</w:delText>
        </w:r>
        <w:r w:rsidRPr="00B42271" w:rsidDel="00B42271">
          <w:rPr>
            <w:lang w:val="en-US"/>
            <w:rPrChange w:id="622" w:author="Voidless" w:date="2018-11-23T13:52:00Z">
              <w:rPr/>
            </w:rPrChange>
          </w:rPr>
          <w:delText xml:space="preserve"> </w:delText>
        </w:r>
        <w:r w:rsidDel="00B42271">
          <w:delText>и</w:delText>
        </w:r>
        <w:r w:rsidRPr="00B42271" w:rsidDel="00B42271">
          <w:rPr>
            <w:lang w:val="en-US"/>
            <w:rPrChange w:id="623" w:author="Voidless" w:date="2018-11-23T13:52:00Z">
              <w:rPr/>
            </w:rPrChange>
          </w:rPr>
          <w:delText xml:space="preserve"> </w:delText>
        </w:r>
        <w:r w:rsidDel="00B42271">
          <w:rPr>
            <w:lang w:val="en-US"/>
          </w:rPr>
          <w:delText>Privacy</w:delText>
        </w:r>
        <w:r w:rsidRPr="00B42271" w:rsidDel="00B42271">
          <w:rPr>
            <w:lang w:val="en-US"/>
            <w:rPrChange w:id="624" w:author="Voidless" w:date="2018-11-23T13:52:00Z">
              <w:rPr/>
            </w:rPrChange>
          </w:rPr>
          <w:delText xml:space="preserve"> </w:delText>
        </w:r>
        <w:r w:rsidDel="00B42271">
          <w:rPr>
            <w:lang w:val="en-US"/>
          </w:rPr>
          <w:delText>Notice</w:delText>
        </w:r>
        <w:r w:rsidRPr="00B42271" w:rsidDel="00B42271">
          <w:rPr>
            <w:lang w:val="en-US"/>
            <w:rPrChange w:id="625" w:author="Voidless" w:date="2018-11-23T13:52:00Z">
              <w:rPr/>
            </w:rPrChange>
          </w:rPr>
          <w:delText xml:space="preserve"> </w:delText>
        </w:r>
        <w:r w:rsidDel="00B42271">
          <w:delText>и</w:delText>
        </w:r>
        <w:r w:rsidRPr="00B42271" w:rsidDel="00B42271">
          <w:rPr>
            <w:lang w:val="en-US"/>
            <w:rPrChange w:id="626" w:author="Voidless" w:date="2018-11-23T13:52:00Z">
              <w:rPr/>
            </w:rPrChange>
          </w:rPr>
          <w:delText xml:space="preserve"> </w:delText>
        </w:r>
        <w:r w:rsidDel="00B42271">
          <w:delText>информация</w:delText>
        </w:r>
        <w:r w:rsidRPr="00B42271" w:rsidDel="00B42271">
          <w:rPr>
            <w:lang w:val="en-US"/>
            <w:rPrChange w:id="627" w:author="Voidless" w:date="2018-11-23T13:52:00Z">
              <w:rPr/>
            </w:rPrChange>
          </w:rPr>
          <w:delText xml:space="preserve"> </w:delText>
        </w:r>
        <w:r w:rsidDel="00B42271">
          <w:delText>об</w:delText>
        </w:r>
        <w:r w:rsidRPr="00B42271" w:rsidDel="00B42271">
          <w:rPr>
            <w:lang w:val="en-US"/>
            <w:rPrChange w:id="628" w:author="Voidless" w:date="2018-11-23T13:52:00Z">
              <w:rPr/>
            </w:rPrChange>
          </w:rPr>
          <w:delText xml:space="preserve"> </w:delText>
        </w:r>
        <w:r w:rsidDel="00B42271">
          <w:delText>обработке</w:delText>
        </w:r>
        <w:r w:rsidRPr="00B42271" w:rsidDel="00B42271">
          <w:rPr>
            <w:lang w:val="en-US"/>
            <w:rPrChange w:id="629" w:author="Voidless" w:date="2018-11-23T13:52:00Z">
              <w:rPr/>
            </w:rPrChange>
          </w:rPr>
          <w:delText xml:space="preserve"> </w:delText>
        </w:r>
        <w:r w:rsidDel="00B42271">
          <w:rPr>
            <w:lang w:val="en-US"/>
          </w:rPr>
          <w:delText>cookie</w:delText>
        </w:r>
        <w:r w:rsidRPr="00B42271" w:rsidDel="00B42271">
          <w:rPr>
            <w:lang w:val="en-US"/>
            <w:rPrChange w:id="630" w:author="Voidless" w:date="2018-11-23T13:52:00Z">
              <w:rPr/>
            </w:rPrChange>
          </w:rPr>
          <w:delText>.</w:delText>
        </w:r>
      </w:del>
    </w:p>
    <w:p w14:paraId="6B7269AD" w14:textId="77777777" w:rsidR="0013353D" w:rsidRPr="00B42271" w:rsidRDefault="0013353D">
      <w:pPr>
        <w:rPr>
          <w:lang w:val="en-US"/>
          <w:rPrChange w:id="631" w:author="Voidless" w:date="2018-11-23T13:52:00Z">
            <w:rPr/>
          </w:rPrChange>
        </w:rPr>
      </w:pPr>
    </w:p>
    <w:p w14:paraId="6A1A72E5" w14:textId="77777777" w:rsidR="00155D9D" w:rsidRPr="00964F33" w:rsidRDefault="00155D9D" w:rsidP="00155D9D">
      <w:pPr>
        <w:rPr>
          <w:b/>
          <w:lang w:val="en-US"/>
          <w:rPrChange w:id="632" w:author="Voidless" w:date="2018-11-23T23:45:00Z">
            <w:rPr>
              <w:b/>
            </w:rPr>
          </w:rPrChange>
        </w:rPr>
      </w:pPr>
      <w:r w:rsidRPr="00155D9D">
        <w:rPr>
          <w:b/>
          <w:lang w:val="en-US"/>
        </w:rPr>
        <w:t>Data</w:t>
      </w:r>
      <w:r w:rsidRPr="00964F33">
        <w:rPr>
          <w:b/>
          <w:lang w:val="en-US"/>
          <w:rPrChange w:id="633" w:author="Voidless" w:date="2018-11-23T23:45:00Z">
            <w:rPr>
              <w:b/>
            </w:rPr>
          </w:rPrChange>
        </w:rPr>
        <w:t xml:space="preserve"> </w:t>
      </w:r>
      <w:r w:rsidRPr="00155D9D">
        <w:rPr>
          <w:b/>
          <w:lang w:val="en-US"/>
        </w:rPr>
        <w:t>Processing</w:t>
      </w:r>
      <w:r w:rsidRPr="00964F33">
        <w:rPr>
          <w:b/>
          <w:lang w:val="en-US"/>
          <w:rPrChange w:id="634" w:author="Voidless" w:date="2018-11-23T23:45:00Z">
            <w:rPr>
              <w:b/>
            </w:rPr>
          </w:rPrChange>
        </w:rPr>
        <w:t xml:space="preserve"> </w:t>
      </w:r>
      <w:r w:rsidRPr="00155D9D">
        <w:rPr>
          <w:b/>
          <w:lang w:val="en-US"/>
        </w:rPr>
        <w:t>Agreement</w:t>
      </w:r>
    </w:p>
    <w:p w14:paraId="16AF9ED9" w14:textId="4BBCA985" w:rsidR="00B42271" w:rsidRPr="00B42271" w:rsidRDefault="00B42271" w:rsidP="00B42271">
      <w:pPr>
        <w:rPr>
          <w:ins w:id="635" w:author="Voidless" w:date="2018-11-23T13:53:00Z"/>
          <w:lang w:val="en-US"/>
          <w:rPrChange w:id="636" w:author="Voidless" w:date="2018-11-23T13:53:00Z">
            <w:rPr>
              <w:ins w:id="637" w:author="Voidless" w:date="2018-11-23T13:53:00Z"/>
            </w:rPr>
          </w:rPrChange>
        </w:rPr>
      </w:pPr>
      <w:ins w:id="638" w:author="Voidless" w:date="2018-11-23T13:53:00Z">
        <w:r w:rsidRPr="00B42271">
          <w:rPr>
            <w:lang w:val="en-US"/>
            <w:rPrChange w:id="639" w:author="Voidless" w:date="2018-11-23T13:53:00Z">
              <w:rPr/>
            </w:rPrChange>
          </w:rPr>
          <w:t>Each user can freely and simply sign up with the Jivochat Data Processing Agreement (NDA) to fix the controller and processor roles and obligations to comply with the GDPR requirements by al</w:t>
        </w:r>
        <w:r w:rsidRPr="00301A1D">
          <w:rPr>
            <w:lang w:val="en-US"/>
          </w:rPr>
          <w:t>l parties to the data exchange.</w:t>
        </w:r>
      </w:ins>
    </w:p>
    <w:p w14:paraId="0C1F7A33" w14:textId="26D05792" w:rsidR="00B42271" w:rsidRDefault="00B42271">
      <w:pPr>
        <w:rPr>
          <w:ins w:id="640" w:author="Voidless" w:date="2018-11-23T13:53:00Z"/>
          <w:lang w:val="en-US"/>
        </w:rPr>
      </w:pPr>
      <w:ins w:id="641" w:author="Voidless" w:date="2018-11-23T13:53:00Z">
        <w:r w:rsidRPr="00B42271">
          <w:rPr>
            <w:lang w:val="en-US"/>
            <w:rPrChange w:id="642" w:author="Voidless" w:date="2018-11-23T13:53:00Z">
              <w:rPr/>
            </w:rPrChange>
          </w:rPr>
          <w:t xml:space="preserve">To retrieve the text of a DPA email us at </w:t>
        </w:r>
        <w:r>
          <w:rPr>
            <w:lang w:val="en-US"/>
          </w:rPr>
          <w:fldChar w:fldCharType="begin"/>
        </w:r>
        <w:r>
          <w:rPr>
            <w:lang w:val="en-US"/>
          </w:rPr>
          <w:instrText xml:space="preserve"> HYPERLINK "mailto:</w:instrText>
        </w:r>
        <w:r w:rsidRPr="00B42271">
          <w:rPr>
            <w:lang w:val="en-US"/>
            <w:rPrChange w:id="643" w:author="Voidless" w:date="2018-11-23T13:53:00Z">
              <w:rPr/>
            </w:rPrChange>
          </w:rPr>
          <w:instrText>privacy@jivochat.com</w:instrText>
        </w:r>
        <w:r>
          <w:rPr>
            <w:lang w:val="en-US"/>
          </w:rPr>
          <w:instrText xml:space="preserve">" </w:instrText>
        </w:r>
        <w:r>
          <w:rPr>
            <w:lang w:val="en-US"/>
          </w:rPr>
          <w:fldChar w:fldCharType="separate"/>
        </w:r>
        <w:r w:rsidRPr="00B3127F">
          <w:rPr>
            <w:rStyle w:val="a4"/>
            <w:lang w:val="en-US"/>
            <w:rPrChange w:id="644" w:author="Voidless" w:date="2018-11-23T13:53:00Z">
              <w:rPr/>
            </w:rPrChange>
          </w:rPr>
          <w:t>privacy@jivochat.com</w:t>
        </w:r>
        <w:r>
          <w:rPr>
            <w:lang w:val="en-US"/>
          </w:rPr>
          <w:fldChar w:fldCharType="end"/>
        </w:r>
      </w:ins>
    </w:p>
    <w:p w14:paraId="1229198A" w14:textId="2E9FB2D9" w:rsidR="00155D9D" w:rsidRPr="00B42271" w:rsidDel="00B42271" w:rsidRDefault="00155D9D" w:rsidP="00B42271">
      <w:pPr>
        <w:rPr>
          <w:del w:id="645" w:author="Voidless" w:date="2018-11-23T13:53:00Z"/>
          <w:lang w:val="en-US"/>
          <w:rPrChange w:id="646" w:author="Voidless" w:date="2018-11-23T13:53:00Z">
            <w:rPr>
              <w:del w:id="647" w:author="Voidless" w:date="2018-11-23T13:53:00Z"/>
            </w:rPr>
          </w:rPrChange>
        </w:rPr>
      </w:pPr>
      <w:del w:id="648" w:author="Voidless" w:date="2018-11-23T13:53:00Z">
        <w:r w:rsidDel="00B42271">
          <w:delText>Каждый</w:delText>
        </w:r>
        <w:r w:rsidRPr="00B42271" w:rsidDel="00B42271">
          <w:rPr>
            <w:lang w:val="en-US"/>
            <w:rPrChange w:id="649" w:author="Voidless" w:date="2018-11-23T13:53:00Z">
              <w:rPr/>
            </w:rPrChange>
          </w:rPr>
          <w:delText xml:space="preserve"> </w:delText>
        </w:r>
        <w:r w:rsidDel="00B42271">
          <w:delText>пользователь</w:delText>
        </w:r>
        <w:r w:rsidRPr="00B42271" w:rsidDel="00B42271">
          <w:rPr>
            <w:lang w:val="en-US"/>
            <w:rPrChange w:id="650" w:author="Voidless" w:date="2018-11-23T13:53:00Z">
              <w:rPr/>
            </w:rPrChange>
          </w:rPr>
          <w:delText xml:space="preserve"> </w:delText>
        </w:r>
        <w:r w:rsidDel="00B42271">
          <w:delText>может</w:delText>
        </w:r>
        <w:r w:rsidRPr="00B42271" w:rsidDel="00B42271">
          <w:rPr>
            <w:lang w:val="en-US"/>
            <w:rPrChange w:id="651" w:author="Voidless" w:date="2018-11-23T13:53:00Z">
              <w:rPr/>
            </w:rPrChange>
          </w:rPr>
          <w:delText xml:space="preserve"> </w:delText>
        </w:r>
        <w:r w:rsidDel="00B42271">
          <w:delText>свободно</w:delText>
        </w:r>
        <w:r w:rsidRPr="00B42271" w:rsidDel="00B42271">
          <w:rPr>
            <w:lang w:val="en-US"/>
            <w:rPrChange w:id="652" w:author="Voidless" w:date="2018-11-23T13:53:00Z">
              <w:rPr/>
            </w:rPrChange>
          </w:rPr>
          <w:delText xml:space="preserve"> </w:delText>
        </w:r>
        <w:r w:rsidDel="00B42271">
          <w:delText>и</w:delText>
        </w:r>
        <w:r w:rsidRPr="00B42271" w:rsidDel="00B42271">
          <w:rPr>
            <w:lang w:val="en-US"/>
            <w:rPrChange w:id="653" w:author="Voidless" w:date="2018-11-23T13:53:00Z">
              <w:rPr/>
            </w:rPrChange>
          </w:rPr>
          <w:delText xml:space="preserve"> </w:delText>
        </w:r>
        <w:r w:rsidDel="00B42271">
          <w:delText>просто</w:delText>
        </w:r>
        <w:r w:rsidRPr="00B42271" w:rsidDel="00B42271">
          <w:rPr>
            <w:lang w:val="en-US"/>
            <w:rPrChange w:id="654" w:author="Voidless" w:date="2018-11-23T13:53:00Z">
              <w:rPr/>
            </w:rPrChange>
          </w:rPr>
          <w:delText xml:space="preserve"> </w:delText>
        </w:r>
        <w:r w:rsidDel="00B42271">
          <w:delText>подписать</w:delText>
        </w:r>
        <w:r w:rsidRPr="00B42271" w:rsidDel="00B42271">
          <w:rPr>
            <w:lang w:val="en-US"/>
            <w:rPrChange w:id="655" w:author="Voidless" w:date="2018-11-23T13:53:00Z">
              <w:rPr/>
            </w:rPrChange>
          </w:rPr>
          <w:delText xml:space="preserve"> </w:delText>
        </w:r>
        <w:r w:rsidDel="00B42271">
          <w:delText>с</w:delText>
        </w:r>
        <w:r w:rsidRPr="00B42271" w:rsidDel="00B42271">
          <w:rPr>
            <w:lang w:val="en-US"/>
            <w:rPrChange w:id="656" w:author="Voidless" w:date="2018-11-23T13:53:00Z">
              <w:rPr/>
            </w:rPrChange>
          </w:rPr>
          <w:delText xml:space="preserve"> </w:delText>
        </w:r>
        <w:r w:rsidDel="00B42271">
          <w:rPr>
            <w:lang w:val="en-US"/>
          </w:rPr>
          <w:delText>Jivochat</w:delText>
        </w:r>
        <w:r w:rsidRPr="00B42271" w:rsidDel="00B42271">
          <w:rPr>
            <w:lang w:val="en-US"/>
            <w:rPrChange w:id="657" w:author="Voidless" w:date="2018-11-23T13:53:00Z">
              <w:rPr/>
            </w:rPrChange>
          </w:rPr>
          <w:delText xml:space="preserve"> </w:delText>
        </w:r>
        <w:r w:rsidDel="00B42271">
          <w:rPr>
            <w:lang w:val="en-US"/>
          </w:rPr>
          <w:delText>Data</w:delText>
        </w:r>
        <w:r w:rsidRPr="00B42271" w:rsidDel="00B42271">
          <w:rPr>
            <w:lang w:val="en-US"/>
            <w:rPrChange w:id="658" w:author="Voidless" w:date="2018-11-23T13:53:00Z">
              <w:rPr/>
            </w:rPrChange>
          </w:rPr>
          <w:delText xml:space="preserve"> </w:delText>
        </w:r>
        <w:r w:rsidDel="00B42271">
          <w:rPr>
            <w:lang w:val="en-US"/>
          </w:rPr>
          <w:delText>Processing</w:delText>
        </w:r>
        <w:r w:rsidRPr="00B42271" w:rsidDel="00B42271">
          <w:rPr>
            <w:lang w:val="en-US"/>
            <w:rPrChange w:id="659" w:author="Voidless" w:date="2018-11-23T13:53:00Z">
              <w:rPr/>
            </w:rPrChange>
          </w:rPr>
          <w:delText xml:space="preserve"> </w:delText>
        </w:r>
        <w:r w:rsidDel="00B42271">
          <w:rPr>
            <w:lang w:val="en-US"/>
          </w:rPr>
          <w:delText>Agreement</w:delText>
        </w:r>
        <w:r w:rsidRPr="00B42271" w:rsidDel="00B42271">
          <w:rPr>
            <w:lang w:val="en-US"/>
            <w:rPrChange w:id="660" w:author="Voidless" w:date="2018-11-23T13:53:00Z">
              <w:rPr/>
            </w:rPrChange>
          </w:rPr>
          <w:delText xml:space="preserve"> (</w:delText>
        </w:r>
        <w:r w:rsidDel="00B42271">
          <w:rPr>
            <w:lang w:val="en-US"/>
          </w:rPr>
          <w:delText>DPA</w:delText>
        </w:r>
        <w:r w:rsidRPr="00B42271" w:rsidDel="00B42271">
          <w:rPr>
            <w:lang w:val="en-US"/>
            <w:rPrChange w:id="661" w:author="Voidless" w:date="2018-11-23T13:53:00Z">
              <w:rPr/>
            </w:rPrChange>
          </w:rPr>
          <w:delText xml:space="preserve">), </w:delText>
        </w:r>
        <w:r w:rsidDel="00B42271">
          <w:delText>чтобы</w:delText>
        </w:r>
        <w:r w:rsidRPr="00B42271" w:rsidDel="00B42271">
          <w:rPr>
            <w:lang w:val="en-US"/>
            <w:rPrChange w:id="662" w:author="Voidless" w:date="2018-11-23T13:53:00Z">
              <w:rPr/>
            </w:rPrChange>
          </w:rPr>
          <w:delText xml:space="preserve"> </w:delText>
        </w:r>
        <w:r w:rsidDel="00B42271">
          <w:delText>зафиксировать</w:delText>
        </w:r>
        <w:r w:rsidRPr="00B42271" w:rsidDel="00B42271">
          <w:rPr>
            <w:lang w:val="en-US"/>
            <w:rPrChange w:id="663" w:author="Voidless" w:date="2018-11-23T13:53:00Z">
              <w:rPr/>
            </w:rPrChange>
          </w:rPr>
          <w:delText xml:space="preserve"> </w:delText>
        </w:r>
        <w:r w:rsidDel="00B42271">
          <w:delText>роли</w:delText>
        </w:r>
        <w:r w:rsidRPr="00B42271" w:rsidDel="00B42271">
          <w:rPr>
            <w:lang w:val="en-US"/>
            <w:rPrChange w:id="664" w:author="Voidless" w:date="2018-11-23T13:53:00Z">
              <w:rPr/>
            </w:rPrChange>
          </w:rPr>
          <w:delText xml:space="preserve"> </w:delText>
        </w:r>
        <w:r w:rsidDel="00B42271">
          <w:delText>контроллера</w:delText>
        </w:r>
        <w:r w:rsidRPr="00B42271" w:rsidDel="00B42271">
          <w:rPr>
            <w:lang w:val="en-US"/>
            <w:rPrChange w:id="665" w:author="Voidless" w:date="2018-11-23T13:53:00Z">
              <w:rPr/>
            </w:rPrChange>
          </w:rPr>
          <w:delText xml:space="preserve"> </w:delText>
        </w:r>
        <w:r w:rsidDel="00B42271">
          <w:delText>и</w:delText>
        </w:r>
        <w:r w:rsidRPr="00B42271" w:rsidDel="00B42271">
          <w:rPr>
            <w:lang w:val="en-US"/>
            <w:rPrChange w:id="666" w:author="Voidless" w:date="2018-11-23T13:53:00Z">
              <w:rPr/>
            </w:rPrChange>
          </w:rPr>
          <w:delText xml:space="preserve"> </w:delText>
        </w:r>
        <w:r w:rsidDel="00B42271">
          <w:delText>процессора</w:delText>
        </w:r>
        <w:r w:rsidRPr="00B42271" w:rsidDel="00B42271">
          <w:rPr>
            <w:lang w:val="en-US"/>
            <w:rPrChange w:id="667" w:author="Voidless" w:date="2018-11-23T13:53:00Z">
              <w:rPr/>
            </w:rPrChange>
          </w:rPr>
          <w:delText xml:space="preserve"> </w:delText>
        </w:r>
        <w:r w:rsidDel="00B42271">
          <w:delText>и</w:delText>
        </w:r>
        <w:r w:rsidRPr="00B42271" w:rsidDel="00B42271">
          <w:rPr>
            <w:lang w:val="en-US"/>
            <w:rPrChange w:id="668" w:author="Voidless" w:date="2018-11-23T13:53:00Z">
              <w:rPr/>
            </w:rPrChange>
          </w:rPr>
          <w:delText xml:space="preserve"> </w:delText>
        </w:r>
        <w:r w:rsidDel="00B42271">
          <w:delText>обязательства</w:delText>
        </w:r>
        <w:r w:rsidRPr="00B42271" w:rsidDel="00B42271">
          <w:rPr>
            <w:lang w:val="en-US"/>
            <w:rPrChange w:id="669" w:author="Voidless" w:date="2018-11-23T13:53:00Z">
              <w:rPr/>
            </w:rPrChange>
          </w:rPr>
          <w:delText xml:space="preserve"> </w:delText>
        </w:r>
        <w:r w:rsidDel="00B42271">
          <w:delText>по</w:delText>
        </w:r>
        <w:r w:rsidRPr="00B42271" w:rsidDel="00B42271">
          <w:rPr>
            <w:lang w:val="en-US"/>
            <w:rPrChange w:id="670" w:author="Voidless" w:date="2018-11-23T13:53:00Z">
              <w:rPr/>
            </w:rPrChange>
          </w:rPr>
          <w:delText xml:space="preserve"> </w:delText>
        </w:r>
        <w:r w:rsidDel="00B42271">
          <w:delText>соблюдению</w:delText>
        </w:r>
        <w:r w:rsidRPr="00B42271" w:rsidDel="00B42271">
          <w:rPr>
            <w:lang w:val="en-US"/>
            <w:rPrChange w:id="671" w:author="Voidless" w:date="2018-11-23T13:53:00Z">
              <w:rPr/>
            </w:rPrChange>
          </w:rPr>
          <w:delText xml:space="preserve"> </w:delText>
        </w:r>
        <w:r w:rsidDel="00B42271">
          <w:delText>требований</w:delText>
        </w:r>
        <w:r w:rsidRPr="00B42271" w:rsidDel="00B42271">
          <w:rPr>
            <w:lang w:val="en-US"/>
            <w:rPrChange w:id="672" w:author="Voidless" w:date="2018-11-23T13:53:00Z">
              <w:rPr/>
            </w:rPrChange>
          </w:rPr>
          <w:delText xml:space="preserve"> </w:delText>
        </w:r>
        <w:r w:rsidDel="00B42271">
          <w:rPr>
            <w:lang w:val="en-US"/>
          </w:rPr>
          <w:delText>GDPR</w:delText>
        </w:r>
        <w:r w:rsidRPr="00B42271" w:rsidDel="00B42271">
          <w:rPr>
            <w:lang w:val="en-US"/>
            <w:rPrChange w:id="673" w:author="Voidless" w:date="2018-11-23T13:53:00Z">
              <w:rPr/>
            </w:rPrChange>
          </w:rPr>
          <w:delText xml:space="preserve"> </w:delText>
        </w:r>
        <w:r w:rsidDel="00B42271">
          <w:delText>всеми</w:delText>
        </w:r>
        <w:r w:rsidRPr="00B42271" w:rsidDel="00B42271">
          <w:rPr>
            <w:lang w:val="en-US"/>
            <w:rPrChange w:id="674" w:author="Voidless" w:date="2018-11-23T13:53:00Z">
              <w:rPr/>
            </w:rPrChange>
          </w:rPr>
          <w:delText xml:space="preserve"> </w:delText>
        </w:r>
        <w:r w:rsidDel="00B42271">
          <w:delText>сторонами</w:delText>
        </w:r>
        <w:r w:rsidRPr="00B42271" w:rsidDel="00B42271">
          <w:rPr>
            <w:lang w:val="en-US"/>
            <w:rPrChange w:id="675" w:author="Voidless" w:date="2018-11-23T13:53:00Z">
              <w:rPr/>
            </w:rPrChange>
          </w:rPr>
          <w:delText xml:space="preserve"> </w:delText>
        </w:r>
        <w:r w:rsidDel="00B42271">
          <w:delText>обмена</w:delText>
        </w:r>
        <w:r w:rsidRPr="00B42271" w:rsidDel="00B42271">
          <w:rPr>
            <w:lang w:val="en-US"/>
            <w:rPrChange w:id="676" w:author="Voidless" w:date="2018-11-23T13:53:00Z">
              <w:rPr/>
            </w:rPrChange>
          </w:rPr>
          <w:delText xml:space="preserve"> </w:delText>
        </w:r>
        <w:r w:rsidDel="00B42271">
          <w:delText>данных</w:delText>
        </w:r>
        <w:r w:rsidRPr="00B42271" w:rsidDel="00B42271">
          <w:rPr>
            <w:lang w:val="en-US"/>
            <w:rPrChange w:id="677" w:author="Voidless" w:date="2018-11-23T13:53:00Z">
              <w:rPr/>
            </w:rPrChange>
          </w:rPr>
          <w:delText>.</w:delText>
        </w:r>
      </w:del>
    </w:p>
    <w:p w14:paraId="6CC14AB8" w14:textId="583CF8DB" w:rsidR="00BA74DC" w:rsidRPr="00BA74DC" w:rsidDel="00B42271" w:rsidRDefault="00BA74DC">
      <w:pPr>
        <w:rPr>
          <w:del w:id="678" w:author="Voidless" w:date="2018-11-23T13:53:00Z"/>
        </w:rPr>
      </w:pPr>
      <w:del w:id="679" w:author="Voidless" w:date="2018-11-23T13:53:00Z">
        <w:r w:rsidDel="00B42271">
          <w:delText xml:space="preserve">Для получения текста </w:delText>
        </w:r>
        <w:r w:rsidDel="00B42271">
          <w:rPr>
            <w:lang w:val="en-US"/>
          </w:rPr>
          <w:delText>DPA</w:delText>
        </w:r>
        <w:r w:rsidRPr="00BA74DC" w:rsidDel="00B42271">
          <w:delText xml:space="preserve"> </w:delText>
        </w:r>
        <w:r w:rsidDel="00B42271">
          <w:delText xml:space="preserve">напишите нам на </w:delText>
        </w:r>
        <w:r w:rsidR="00B42271" w:rsidDel="00B42271">
          <w:fldChar w:fldCharType="begin"/>
        </w:r>
        <w:r w:rsidR="00B42271" w:rsidDel="00B42271">
          <w:delInstrText xml:space="preserve"> HYPERLINK "mailto:privacy@jivochat.com" </w:delInstrText>
        </w:r>
        <w:r w:rsidR="00B42271" w:rsidDel="00B42271">
          <w:fldChar w:fldCharType="separate"/>
        </w:r>
        <w:r w:rsidRPr="00874ACE" w:rsidDel="00B42271">
          <w:rPr>
            <w:rStyle w:val="a4"/>
            <w:lang w:val="en-US"/>
          </w:rPr>
          <w:delText>privacy</w:delText>
        </w:r>
        <w:r w:rsidRPr="00874ACE" w:rsidDel="00B42271">
          <w:rPr>
            <w:rStyle w:val="a4"/>
          </w:rPr>
          <w:delText>@</w:delText>
        </w:r>
        <w:r w:rsidRPr="00874ACE" w:rsidDel="00B42271">
          <w:rPr>
            <w:rStyle w:val="a4"/>
            <w:lang w:val="en-US"/>
          </w:rPr>
          <w:delText>jivochat</w:delText>
        </w:r>
        <w:r w:rsidRPr="001A753B" w:rsidDel="00B42271">
          <w:rPr>
            <w:rStyle w:val="a4"/>
          </w:rPr>
          <w:delText>.</w:delText>
        </w:r>
        <w:r w:rsidRPr="00874ACE" w:rsidDel="00B42271">
          <w:rPr>
            <w:rStyle w:val="a4"/>
            <w:lang w:val="en-US"/>
          </w:rPr>
          <w:delText>com</w:delText>
        </w:r>
        <w:r w:rsidR="00B42271" w:rsidDel="00B42271">
          <w:rPr>
            <w:rStyle w:val="a4"/>
            <w:lang w:val="en-US"/>
          </w:rPr>
          <w:fldChar w:fldCharType="end"/>
        </w:r>
      </w:del>
    </w:p>
    <w:p w14:paraId="3924BA12" w14:textId="73AF378D" w:rsidR="00155D9D" w:rsidRPr="00B42271" w:rsidRDefault="00155D9D">
      <w:pPr>
        <w:rPr>
          <w:b/>
          <w:lang w:val="en-US"/>
          <w:rPrChange w:id="680" w:author="Voidless" w:date="2018-11-23T13:54:00Z">
            <w:rPr>
              <w:b/>
            </w:rPr>
          </w:rPrChange>
        </w:rPr>
      </w:pPr>
      <w:del w:id="681" w:author="Voidless" w:date="2018-11-23T13:54:00Z">
        <w:r w:rsidRPr="00155D9D" w:rsidDel="00B42271">
          <w:rPr>
            <w:b/>
          </w:rPr>
          <w:delText>Субпроцессоры</w:delText>
        </w:r>
      </w:del>
      <w:ins w:id="682" w:author="Voidless" w:date="2018-11-23T13:54:00Z">
        <w:r w:rsidR="00B42271">
          <w:rPr>
            <w:b/>
            <w:lang w:val="en-US"/>
          </w:rPr>
          <w:t>Sub-processes</w:t>
        </w:r>
      </w:ins>
    </w:p>
    <w:p w14:paraId="7049717E" w14:textId="2BEDFEC3" w:rsidR="00B42271" w:rsidRPr="00B42271" w:rsidRDefault="00B42271" w:rsidP="00B42271">
      <w:pPr>
        <w:rPr>
          <w:ins w:id="683" w:author="Voidless" w:date="2018-11-23T13:57:00Z"/>
          <w:lang w:val="en-US"/>
          <w:rPrChange w:id="684" w:author="Voidless" w:date="2018-11-23T13:57:00Z">
            <w:rPr>
              <w:ins w:id="685" w:author="Voidless" w:date="2018-11-23T13:57:00Z"/>
            </w:rPr>
          </w:rPrChange>
        </w:rPr>
      </w:pPr>
      <w:ins w:id="686" w:author="Voidless" w:date="2018-11-23T13:57:00Z">
        <w:r w:rsidRPr="00B42271">
          <w:rPr>
            <w:lang w:val="en-US"/>
            <w:rPrChange w:id="687" w:author="Voidless" w:date="2018-11-23T13:57:00Z">
              <w:rPr/>
            </w:rPrChange>
          </w:rPr>
          <w:lastRenderedPageBreak/>
          <w:t xml:space="preserve">We </w:t>
        </w:r>
      </w:ins>
      <w:ins w:id="688" w:author="Voidless" w:date="2018-11-23T23:48:00Z">
        <w:r w:rsidR="00964F33" w:rsidRPr="00291A8C">
          <w:rPr>
            <w:lang w:val="en-US"/>
          </w:rPr>
          <w:t xml:space="preserve">display </w:t>
        </w:r>
      </w:ins>
      <w:ins w:id="689" w:author="Voidless" w:date="2018-11-23T13:57:00Z">
        <w:r w:rsidRPr="00B42271">
          <w:rPr>
            <w:lang w:val="en-US"/>
            <w:rPrChange w:id="690" w:author="Voidless" w:date="2018-11-23T13:57:00Z">
              <w:rPr/>
            </w:rPrChange>
          </w:rPr>
          <w:t>publicly all processors that supply us with their services and that may either way affect the processing of personal data in one way or another. We presented the list of sub-processors in Privacy Policy.</w:t>
        </w:r>
      </w:ins>
    </w:p>
    <w:p w14:paraId="62BF5914" w14:textId="77777777" w:rsidR="00B42271" w:rsidRPr="00B42271" w:rsidRDefault="00B42271">
      <w:pPr>
        <w:rPr>
          <w:ins w:id="691" w:author="Voidless" w:date="2018-11-23T13:57:00Z"/>
          <w:lang w:val="en-US"/>
          <w:rPrChange w:id="692" w:author="Voidless" w:date="2018-11-23T13:57:00Z">
            <w:rPr>
              <w:ins w:id="693" w:author="Voidless" w:date="2018-11-23T13:57:00Z"/>
            </w:rPr>
          </w:rPrChange>
        </w:rPr>
      </w:pPr>
      <w:ins w:id="694" w:author="Voidless" w:date="2018-11-23T13:57:00Z">
        <w:r w:rsidRPr="00B42271">
          <w:rPr>
            <w:lang w:val="en-US"/>
            <w:rPrChange w:id="695" w:author="Voidless" w:date="2018-11-23T13:57:00Z">
              <w:rPr/>
            </w:rPrChange>
          </w:rPr>
          <w:t>With all service providers Jivochat concludes DPA to control the ensure of all the rights of individuals and measures for the protection of their personal data.</w:t>
        </w:r>
      </w:ins>
    </w:p>
    <w:p w14:paraId="59EBD468" w14:textId="61C94A33" w:rsidR="00155D9D" w:rsidRPr="00155D9D" w:rsidDel="00B42271" w:rsidRDefault="00155D9D" w:rsidP="00B42271">
      <w:pPr>
        <w:rPr>
          <w:del w:id="696" w:author="Voidless" w:date="2018-11-23T13:57:00Z"/>
        </w:rPr>
      </w:pPr>
      <w:del w:id="697" w:author="Voidless" w:date="2018-11-23T13:57:00Z">
        <w:r w:rsidDel="00B42271">
          <w:delText xml:space="preserve">Мы публично отображаем всех процессоров, которые поставляют нам свои сервисы и которые могут так или иначе повлиять на обработку персональных данных. Список субпроцессоров мы представили в </w:delText>
        </w:r>
        <w:commentRangeStart w:id="698"/>
        <w:r w:rsidDel="00B42271">
          <w:rPr>
            <w:lang w:val="en-US"/>
          </w:rPr>
          <w:delText>Privacy</w:delText>
        </w:r>
        <w:r w:rsidRPr="00155D9D" w:rsidDel="00B42271">
          <w:delText xml:space="preserve"> </w:delText>
        </w:r>
        <w:r w:rsidDel="00B42271">
          <w:rPr>
            <w:lang w:val="en-US"/>
          </w:rPr>
          <w:delText>Policy</w:delText>
        </w:r>
        <w:commentRangeEnd w:id="698"/>
        <w:r w:rsidDel="00B42271">
          <w:rPr>
            <w:rStyle w:val="a6"/>
          </w:rPr>
          <w:commentReference w:id="698"/>
        </w:r>
        <w:r w:rsidRPr="00155D9D" w:rsidDel="00B42271">
          <w:delText>.</w:delText>
        </w:r>
      </w:del>
    </w:p>
    <w:p w14:paraId="4FAB1A33" w14:textId="057839AE" w:rsidR="00155D9D" w:rsidDel="00B42271" w:rsidRDefault="00155D9D">
      <w:pPr>
        <w:rPr>
          <w:del w:id="699" w:author="Voidless" w:date="2018-11-23T13:57:00Z"/>
        </w:rPr>
      </w:pPr>
      <w:del w:id="700" w:author="Voidless" w:date="2018-11-23T13:57:00Z">
        <w:r w:rsidDel="00B42271">
          <w:delText xml:space="preserve">Со всеми </w:delText>
        </w:r>
        <w:r w:rsidR="001118A5" w:rsidDel="00B42271">
          <w:delText xml:space="preserve">поставщиками </w:delText>
        </w:r>
        <w:r w:rsidDel="00B42271">
          <w:delText xml:space="preserve">сервисов </w:delText>
        </w:r>
        <w:r w:rsidDel="00B42271">
          <w:rPr>
            <w:lang w:val="en-US"/>
          </w:rPr>
          <w:delText>Jivochat</w:delText>
        </w:r>
        <w:r w:rsidRPr="00155D9D" w:rsidDel="00B42271">
          <w:delText xml:space="preserve"> </w:delText>
        </w:r>
        <w:r w:rsidDel="00B42271">
          <w:delText xml:space="preserve">заключает </w:delText>
        </w:r>
        <w:r w:rsidDel="00B42271">
          <w:rPr>
            <w:lang w:val="en-US"/>
          </w:rPr>
          <w:delText>DPA</w:delText>
        </w:r>
        <w:r w:rsidDel="00B42271">
          <w:delText>, чтобы контролировать обеспечение всех прав физических лиц и мер по защите их персональных данных.</w:delText>
        </w:r>
      </w:del>
    </w:p>
    <w:p w14:paraId="78F571A3" w14:textId="759B621D" w:rsidR="001118A5" w:rsidRPr="00301A1D" w:rsidRDefault="001118A5">
      <w:pPr>
        <w:rPr>
          <w:b/>
          <w:lang w:val="en-US"/>
          <w:rPrChange w:id="701" w:author="Voidless" w:date="2018-11-23T13:58:00Z">
            <w:rPr>
              <w:b/>
            </w:rPr>
          </w:rPrChange>
        </w:rPr>
      </w:pPr>
      <w:del w:id="702" w:author="Voidless" w:date="2018-11-23T13:59:00Z">
        <w:r w:rsidRPr="001118A5" w:rsidDel="00301A1D">
          <w:rPr>
            <w:b/>
          </w:rPr>
          <w:delText>Меры</w:delText>
        </w:r>
        <w:r w:rsidRPr="00301A1D" w:rsidDel="00301A1D">
          <w:rPr>
            <w:b/>
            <w:lang w:val="en-US"/>
            <w:rPrChange w:id="703" w:author="Voidless" w:date="2018-11-23T14:02:00Z">
              <w:rPr>
                <w:b/>
              </w:rPr>
            </w:rPrChange>
          </w:rPr>
          <w:delText xml:space="preserve"> </w:delText>
        </w:r>
        <w:r w:rsidRPr="001118A5" w:rsidDel="00301A1D">
          <w:rPr>
            <w:b/>
          </w:rPr>
          <w:delText>обеспечения</w:delText>
        </w:r>
        <w:r w:rsidRPr="00301A1D" w:rsidDel="00301A1D">
          <w:rPr>
            <w:b/>
            <w:lang w:val="en-US"/>
            <w:rPrChange w:id="704" w:author="Voidless" w:date="2018-11-23T14:02:00Z">
              <w:rPr>
                <w:b/>
              </w:rPr>
            </w:rPrChange>
          </w:rPr>
          <w:delText xml:space="preserve"> </w:delText>
        </w:r>
        <w:r w:rsidRPr="001118A5" w:rsidDel="00301A1D">
          <w:rPr>
            <w:b/>
          </w:rPr>
          <w:delText>безопасности</w:delText>
        </w:r>
      </w:del>
      <w:ins w:id="705" w:author="Voidless" w:date="2018-11-23T13:58:00Z">
        <w:r w:rsidR="00301A1D">
          <w:rPr>
            <w:b/>
            <w:lang w:val="en-US"/>
          </w:rPr>
          <w:t>Safety measure</w:t>
        </w:r>
      </w:ins>
    </w:p>
    <w:p w14:paraId="18545495" w14:textId="03897D23" w:rsidR="00301A1D" w:rsidRPr="00301A1D" w:rsidRDefault="00301A1D" w:rsidP="00301A1D">
      <w:pPr>
        <w:rPr>
          <w:ins w:id="706" w:author="Voidless" w:date="2018-11-23T14:02:00Z"/>
          <w:lang w:val="en-US"/>
          <w:rPrChange w:id="707" w:author="Voidless" w:date="2018-11-23T14:02:00Z">
            <w:rPr>
              <w:ins w:id="708" w:author="Voidless" w:date="2018-11-23T14:02:00Z"/>
            </w:rPr>
          </w:rPrChange>
        </w:rPr>
      </w:pPr>
      <w:ins w:id="709" w:author="Voidless" w:date="2018-11-23T14:02:00Z">
        <w:r w:rsidRPr="00301A1D">
          <w:rPr>
            <w:lang w:val="en-US"/>
            <w:rPrChange w:id="710" w:author="Voidless" w:date="2018-11-23T14:02:00Z">
              <w:rPr/>
            </w:rPrChange>
          </w:rPr>
          <w:t xml:space="preserve">In order to ensure high protection of personal data privacy, we use the procedures "privacy by design" and "privacy by default". </w:t>
        </w:r>
      </w:ins>
      <w:ins w:id="711" w:author="Voidless" w:date="2018-11-23T23:49:00Z">
        <w:r w:rsidR="00964F33">
          <w:rPr>
            <w:lang w:val="en-US"/>
          </w:rPr>
          <w:t>It</w:t>
        </w:r>
      </w:ins>
      <w:ins w:id="712" w:author="Voidless" w:date="2018-11-23T14:02:00Z">
        <w:r w:rsidRPr="00301A1D">
          <w:rPr>
            <w:lang w:val="en-US"/>
            <w:rPrChange w:id="713" w:author="Voidless" w:date="2018-11-23T14:02:00Z">
              <w:rPr/>
            </w:rPrChange>
          </w:rPr>
          <w:t xml:space="preserve"> means that when designing changes in our services, changing business processes or introducing new technologies, we conduct procedures to influence their privacy and do everything to </w:t>
        </w:r>
        <w:r w:rsidRPr="00301A1D">
          <w:rPr>
            <w:lang w:val="en-US"/>
          </w:rPr>
          <w:t>reduce the risk to individuals.</w:t>
        </w:r>
      </w:ins>
    </w:p>
    <w:p w14:paraId="3BE95E87" w14:textId="763D8FF3" w:rsidR="00155D9D" w:rsidRPr="00301A1D" w:rsidDel="00301A1D" w:rsidRDefault="00301A1D" w:rsidP="00301A1D">
      <w:pPr>
        <w:rPr>
          <w:del w:id="714" w:author="Voidless" w:date="2018-11-23T14:02:00Z"/>
          <w:lang w:val="en-US"/>
          <w:rPrChange w:id="715" w:author="Voidless" w:date="2018-11-23T14:02:00Z">
            <w:rPr>
              <w:del w:id="716" w:author="Voidless" w:date="2018-11-23T14:02:00Z"/>
            </w:rPr>
          </w:rPrChange>
        </w:rPr>
      </w:pPr>
      <w:ins w:id="717" w:author="Voidless" w:date="2018-11-23T14:02:00Z">
        <w:r w:rsidRPr="00301A1D">
          <w:rPr>
            <w:lang w:val="en-US"/>
            <w:rPrChange w:id="718" w:author="Voidless" w:date="2018-11-23T14:02:00Z">
              <w:rPr/>
            </w:rPrChange>
          </w:rPr>
          <w:t>Jivochat uses the necessary measures to back up, control access to personal data, and regularly update the software used.</w:t>
        </w:r>
      </w:ins>
      <w:del w:id="719" w:author="Voidless" w:date="2018-11-23T14:02:00Z">
        <w:r w:rsidR="001118A5" w:rsidDel="00301A1D">
          <w:delText>Чтобы</w:delText>
        </w:r>
        <w:r w:rsidR="001118A5" w:rsidRPr="00301A1D" w:rsidDel="00301A1D">
          <w:rPr>
            <w:lang w:val="en-US"/>
            <w:rPrChange w:id="720" w:author="Voidless" w:date="2018-11-23T14:02:00Z">
              <w:rPr/>
            </w:rPrChange>
          </w:rPr>
          <w:delText xml:space="preserve"> </w:delText>
        </w:r>
        <w:r w:rsidR="001118A5" w:rsidDel="00301A1D">
          <w:delText>обеспечить</w:delText>
        </w:r>
        <w:r w:rsidR="001118A5" w:rsidRPr="00301A1D" w:rsidDel="00301A1D">
          <w:rPr>
            <w:lang w:val="en-US"/>
            <w:rPrChange w:id="721" w:author="Voidless" w:date="2018-11-23T14:02:00Z">
              <w:rPr/>
            </w:rPrChange>
          </w:rPr>
          <w:delText xml:space="preserve"> </w:delText>
        </w:r>
        <w:r w:rsidR="001118A5" w:rsidDel="00301A1D">
          <w:delText>высокую</w:delText>
        </w:r>
        <w:r w:rsidR="001118A5" w:rsidRPr="00301A1D" w:rsidDel="00301A1D">
          <w:rPr>
            <w:lang w:val="en-US"/>
            <w:rPrChange w:id="722" w:author="Voidless" w:date="2018-11-23T14:02:00Z">
              <w:rPr/>
            </w:rPrChange>
          </w:rPr>
          <w:delText xml:space="preserve"> </w:delText>
        </w:r>
        <w:r w:rsidR="001118A5" w:rsidDel="00301A1D">
          <w:delText>защиту</w:delText>
        </w:r>
        <w:r w:rsidR="001118A5" w:rsidRPr="00301A1D" w:rsidDel="00301A1D">
          <w:rPr>
            <w:lang w:val="en-US"/>
            <w:rPrChange w:id="723" w:author="Voidless" w:date="2018-11-23T14:02:00Z">
              <w:rPr/>
            </w:rPrChange>
          </w:rPr>
          <w:delText xml:space="preserve"> </w:delText>
        </w:r>
        <w:r w:rsidR="001118A5" w:rsidDel="00301A1D">
          <w:delText>конфиденциальности</w:delText>
        </w:r>
        <w:r w:rsidR="001118A5" w:rsidRPr="00301A1D" w:rsidDel="00301A1D">
          <w:rPr>
            <w:lang w:val="en-US"/>
            <w:rPrChange w:id="724" w:author="Voidless" w:date="2018-11-23T14:02:00Z">
              <w:rPr/>
            </w:rPrChange>
          </w:rPr>
          <w:delText xml:space="preserve"> </w:delText>
        </w:r>
        <w:r w:rsidR="001118A5" w:rsidDel="00301A1D">
          <w:delText>персональных</w:delText>
        </w:r>
        <w:r w:rsidR="001118A5" w:rsidRPr="00301A1D" w:rsidDel="00301A1D">
          <w:rPr>
            <w:lang w:val="en-US"/>
            <w:rPrChange w:id="725" w:author="Voidless" w:date="2018-11-23T14:02:00Z">
              <w:rPr/>
            </w:rPrChange>
          </w:rPr>
          <w:delText xml:space="preserve"> </w:delText>
        </w:r>
        <w:r w:rsidR="001118A5" w:rsidDel="00301A1D">
          <w:delText>данных</w:delText>
        </w:r>
        <w:r w:rsidR="001118A5" w:rsidRPr="00301A1D" w:rsidDel="00301A1D">
          <w:rPr>
            <w:lang w:val="en-US"/>
            <w:rPrChange w:id="726" w:author="Voidless" w:date="2018-11-23T14:02:00Z">
              <w:rPr/>
            </w:rPrChange>
          </w:rPr>
          <w:delText xml:space="preserve">, </w:delText>
        </w:r>
        <w:r w:rsidR="001118A5" w:rsidDel="00301A1D">
          <w:delText>мы</w:delText>
        </w:r>
        <w:r w:rsidR="001118A5" w:rsidRPr="00301A1D" w:rsidDel="00301A1D">
          <w:rPr>
            <w:lang w:val="en-US"/>
            <w:rPrChange w:id="727" w:author="Voidless" w:date="2018-11-23T14:02:00Z">
              <w:rPr/>
            </w:rPrChange>
          </w:rPr>
          <w:delText xml:space="preserve"> </w:delText>
        </w:r>
        <w:r w:rsidR="001118A5" w:rsidDel="00301A1D">
          <w:delText>применяем</w:delText>
        </w:r>
        <w:r w:rsidR="001118A5" w:rsidRPr="00301A1D" w:rsidDel="00301A1D">
          <w:rPr>
            <w:lang w:val="en-US"/>
            <w:rPrChange w:id="728" w:author="Voidless" w:date="2018-11-23T14:02:00Z">
              <w:rPr/>
            </w:rPrChange>
          </w:rPr>
          <w:delText xml:space="preserve"> </w:delText>
        </w:r>
        <w:r w:rsidR="001118A5" w:rsidDel="00301A1D">
          <w:delText>процедуры</w:delText>
        </w:r>
        <w:r w:rsidR="001118A5" w:rsidRPr="00301A1D" w:rsidDel="00301A1D">
          <w:rPr>
            <w:lang w:val="en-US"/>
            <w:rPrChange w:id="729" w:author="Voidless" w:date="2018-11-23T14:02:00Z">
              <w:rPr/>
            </w:rPrChange>
          </w:rPr>
          <w:delText xml:space="preserve"> «</w:delText>
        </w:r>
        <w:r w:rsidR="001118A5" w:rsidDel="00301A1D">
          <w:rPr>
            <w:lang w:val="en-US"/>
          </w:rPr>
          <w:delText>privacy</w:delText>
        </w:r>
        <w:r w:rsidR="001118A5" w:rsidRPr="00301A1D" w:rsidDel="00301A1D">
          <w:rPr>
            <w:lang w:val="en-US"/>
            <w:rPrChange w:id="730" w:author="Voidless" w:date="2018-11-23T14:02:00Z">
              <w:rPr/>
            </w:rPrChange>
          </w:rPr>
          <w:delText xml:space="preserve"> </w:delText>
        </w:r>
        <w:r w:rsidR="001118A5" w:rsidDel="00301A1D">
          <w:rPr>
            <w:lang w:val="en-US"/>
          </w:rPr>
          <w:delText>by</w:delText>
        </w:r>
        <w:r w:rsidR="001118A5" w:rsidRPr="00301A1D" w:rsidDel="00301A1D">
          <w:rPr>
            <w:lang w:val="en-US"/>
            <w:rPrChange w:id="731" w:author="Voidless" w:date="2018-11-23T14:02:00Z">
              <w:rPr/>
            </w:rPrChange>
          </w:rPr>
          <w:delText xml:space="preserve"> </w:delText>
        </w:r>
        <w:r w:rsidR="001118A5" w:rsidDel="00301A1D">
          <w:rPr>
            <w:lang w:val="en-US"/>
          </w:rPr>
          <w:delText>design</w:delText>
        </w:r>
        <w:r w:rsidR="001118A5" w:rsidRPr="00301A1D" w:rsidDel="00301A1D">
          <w:rPr>
            <w:lang w:val="en-US"/>
            <w:rPrChange w:id="732" w:author="Voidless" w:date="2018-11-23T14:02:00Z">
              <w:rPr/>
            </w:rPrChange>
          </w:rPr>
          <w:delText xml:space="preserve">» </w:delText>
        </w:r>
        <w:r w:rsidR="001118A5" w:rsidDel="00301A1D">
          <w:delText>и</w:delText>
        </w:r>
        <w:r w:rsidR="001118A5" w:rsidRPr="00301A1D" w:rsidDel="00301A1D">
          <w:rPr>
            <w:lang w:val="en-US"/>
            <w:rPrChange w:id="733" w:author="Voidless" w:date="2018-11-23T14:02:00Z">
              <w:rPr/>
            </w:rPrChange>
          </w:rPr>
          <w:delText xml:space="preserve"> «</w:delText>
        </w:r>
        <w:r w:rsidR="001118A5" w:rsidDel="00301A1D">
          <w:rPr>
            <w:lang w:val="en-US"/>
          </w:rPr>
          <w:delText>privacy</w:delText>
        </w:r>
        <w:r w:rsidR="001118A5" w:rsidRPr="00301A1D" w:rsidDel="00301A1D">
          <w:rPr>
            <w:lang w:val="en-US"/>
            <w:rPrChange w:id="734" w:author="Voidless" w:date="2018-11-23T14:02:00Z">
              <w:rPr/>
            </w:rPrChange>
          </w:rPr>
          <w:delText xml:space="preserve"> </w:delText>
        </w:r>
        <w:r w:rsidR="001118A5" w:rsidDel="00301A1D">
          <w:rPr>
            <w:lang w:val="en-US"/>
          </w:rPr>
          <w:delText>by</w:delText>
        </w:r>
        <w:r w:rsidR="001118A5" w:rsidRPr="00301A1D" w:rsidDel="00301A1D">
          <w:rPr>
            <w:lang w:val="en-US"/>
            <w:rPrChange w:id="735" w:author="Voidless" w:date="2018-11-23T14:02:00Z">
              <w:rPr/>
            </w:rPrChange>
          </w:rPr>
          <w:delText xml:space="preserve"> </w:delText>
        </w:r>
        <w:r w:rsidR="001118A5" w:rsidDel="00301A1D">
          <w:rPr>
            <w:lang w:val="en-US"/>
          </w:rPr>
          <w:delText>default</w:delText>
        </w:r>
        <w:r w:rsidR="001118A5" w:rsidRPr="00301A1D" w:rsidDel="00301A1D">
          <w:rPr>
            <w:lang w:val="en-US"/>
            <w:rPrChange w:id="736" w:author="Voidless" w:date="2018-11-23T14:02:00Z">
              <w:rPr/>
            </w:rPrChange>
          </w:rPr>
          <w:delText xml:space="preserve">». </w:delText>
        </w:r>
        <w:r w:rsidR="001118A5" w:rsidDel="00301A1D">
          <w:delText>Это</w:delText>
        </w:r>
        <w:r w:rsidR="001118A5" w:rsidRPr="00301A1D" w:rsidDel="00301A1D">
          <w:rPr>
            <w:lang w:val="en-US"/>
            <w:rPrChange w:id="737" w:author="Voidless" w:date="2018-11-23T14:02:00Z">
              <w:rPr/>
            </w:rPrChange>
          </w:rPr>
          <w:delText xml:space="preserve"> </w:delText>
        </w:r>
        <w:r w:rsidR="001118A5" w:rsidDel="00301A1D">
          <w:delText>значит</w:delText>
        </w:r>
        <w:r w:rsidR="001118A5" w:rsidRPr="00301A1D" w:rsidDel="00301A1D">
          <w:rPr>
            <w:lang w:val="en-US"/>
            <w:rPrChange w:id="738" w:author="Voidless" w:date="2018-11-23T14:02:00Z">
              <w:rPr/>
            </w:rPrChange>
          </w:rPr>
          <w:delText xml:space="preserve">, </w:delText>
        </w:r>
        <w:r w:rsidR="001118A5" w:rsidDel="00301A1D">
          <w:delText>что</w:delText>
        </w:r>
        <w:r w:rsidR="001118A5" w:rsidRPr="00301A1D" w:rsidDel="00301A1D">
          <w:rPr>
            <w:lang w:val="en-US"/>
            <w:rPrChange w:id="739" w:author="Voidless" w:date="2018-11-23T14:02:00Z">
              <w:rPr/>
            </w:rPrChange>
          </w:rPr>
          <w:delText xml:space="preserve"> </w:delText>
        </w:r>
        <w:r w:rsidR="001118A5" w:rsidDel="00301A1D">
          <w:delText>при</w:delText>
        </w:r>
        <w:r w:rsidR="001118A5" w:rsidRPr="00301A1D" w:rsidDel="00301A1D">
          <w:rPr>
            <w:lang w:val="en-US"/>
            <w:rPrChange w:id="740" w:author="Voidless" w:date="2018-11-23T14:02:00Z">
              <w:rPr/>
            </w:rPrChange>
          </w:rPr>
          <w:delText xml:space="preserve"> </w:delText>
        </w:r>
        <w:r w:rsidR="001118A5" w:rsidDel="00301A1D">
          <w:delText>проектировании</w:delText>
        </w:r>
        <w:r w:rsidR="001118A5" w:rsidRPr="00301A1D" w:rsidDel="00301A1D">
          <w:rPr>
            <w:lang w:val="en-US"/>
            <w:rPrChange w:id="741" w:author="Voidless" w:date="2018-11-23T14:02:00Z">
              <w:rPr/>
            </w:rPrChange>
          </w:rPr>
          <w:delText xml:space="preserve"> </w:delText>
        </w:r>
        <w:r w:rsidR="001118A5" w:rsidDel="00301A1D">
          <w:delText>изменений</w:delText>
        </w:r>
        <w:r w:rsidR="001118A5" w:rsidRPr="00301A1D" w:rsidDel="00301A1D">
          <w:rPr>
            <w:lang w:val="en-US"/>
            <w:rPrChange w:id="742" w:author="Voidless" w:date="2018-11-23T14:02:00Z">
              <w:rPr/>
            </w:rPrChange>
          </w:rPr>
          <w:delText xml:space="preserve"> </w:delText>
        </w:r>
        <w:r w:rsidR="001118A5" w:rsidDel="00301A1D">
          <w:delText>в</w:delText>
        </w:r>
        <w:r w:rsidR="001118A5" w:rsidRPr="00301A1D" w:rsidDel="00301A1D">
          <w:rPr>
            <w:lang w:val="en-US"/>
            <w:rPrChange w:id="743" w:author="Voidless" w:date="2018-11-23T14:02:00Z">
              <w:rPr/>
            </w:rPrChange>
          </w:rPr>
          <w:delText xml:space="preserve"> </w:delText>
        </w:r>
        <w:r w:rsidR="001118A5" w:rsidDel="00301A1D">
          <w:delText>наших</w:delText>
        </w:r>
        <w:r w:rsidR="001118A5" w:rsidRPr="00301A1D" w:rsidDel="00301A1D">
          <w:rPr>
            <w:lang w:val="en-US"/>
            <w:rPrChange w:id="744" w:author="Voidless" w:date="2018-11-23T14:02:00Z">
              <w:rPr/>
            </w:rPrChange>
          </w:rPr>
          <w:delText xml:space="preserve"> </w:delText>
        </w:r>
        <w:r w:rsidR="001118A5" w:rsidDel="00301A1D">
          <w:delText>сервисах</w:delText>
        </w:r>
        <w:r w:rsidR="001118A5" w:rsidRPr="00301A1D" w:rsidDel="00301A1D">
          <w:rPr>
            <w:lang w:val="en-US"/>
            <w:rPrChange w:id="745" w:author="Voidless" w:date="2018-11-23T14:02:00Z">
              <w:rPr/>
            </w:rPrChange>
          </w:rPr>
          <w:delText xml:space="preserve">, </w:delText>
        </w:r>
        <w:r w:rsidR="001118A5" w:rsidDel="00301A1D">
          <w:delText>изменении</w:delText>
        </w:r>
        <w:r w:rsidR="001118A5" w:rsidRPr="00301A1D" w:rsidDel="00301A1D">
          <w:rPr>
            <w:lang w:val="en-US"/>
            <w:rPrChange w:id="746" w:author="Voidless" w:date="2018-11-23T14:02:00Z">
              <w:rPr/>
            </w:rPrChange>
          </w:rPr>
          <w:delText xml:space="preserve"> </w:delText>
        </w:r>
        <w:r w:rsidR="001118A5" w:rsidDel="00301A1D">
          <w:delText>бизнес</w:delText>
        </w:r>
        <w:r w:rsidR="001118A5" w:rsidRPr="00301A1D" w:rsidDel="00301A1D">
          <w:rPr>
            <w:lang w:val="en-US"/>
            <w:rPrChange w:id="747" w:author="Voidless" w:date="2018-11-23T14:02:00Z">
              <w:rPr/>
            </w:rPrChange>
          </w:rPr>
          <w:delText>-</w:delText>
        </w:r>
        <w:r w:rsidR="001118A5" w:rsidDel="00301A1D">
          <w:delText>процессов</w:delText>
        </w:r>
        <w:r w:rsidR="001118A5" w:rsidRPr="00301A1D" w:rsidDel="00301A1D">
          <w:rPr>
            <w:lang w:val="en-US"/>
            <w:rPrChange w:id="748" w:author="Voidless" w:date="2018-11-23T14:02:00Z">
              <w:rPr/>
            </w:rPrChange>
          </w:rPr>
          <w:delText xml:space="preserve"> </w:delText>
        </w:r>
        <w:r w:rsidR="001118A5" w:rsidDel="00301A1D">
          <w:delText>или</w:delText>
        </w:r>
        <w:r w:rsidR="001118A5" w:rsidRPr="00301A1D" w:rsidDel="00301A1D">
          <w:rPr>
            <w:lang w:val="en-US"/>
            <w:rPrChange w:id="749" w:author="Voidless" w:date="2018-11-23T14:02:00Z">
              <w:rPr/>
            </w:rPrChange>
          </w:rPr>
          <w:delText xml:space="preserve"> </w:delText>
        </w:r>
        <w:r w:rsidR="001118A5" w:rsidDel="00301A1D">
          <w:delText>внедрении</w:delText>
        </w:r>
        <w:r w:rsidR="001118A5" w:rsidRPr="00301A1D" w:rsidDel="00301A1D">
          <w:rPr>
            <w:lang w:val="en-US"/>
            <w:rPrChange w:id="750" w:author="Voidless" w:date="2018-11-23T14:02:00Z">
              <w:rPr/>
            </w:rPrChange>
          </w:rPr>
          <w:delText xml:space="preserve"> </w:delText>
        </w:r>
        <w:r w:rsidR="001118A5" w:rsidDel="00301A1D">
          <w:delText>новых</w:delText>
        </w:r>
        <w:r w:rsidR="001118A5" w:rsidRPr="00301A1D" w:rsidDel="00301A1D">
          <w:rPr>
            <w:lang w:val="en-US"/>
            <w:rPrChange w:id="751" w:author="Voidless" w:date="2018-11-23T14:02:00Z">
              <w:rPr/>
            </w:rPrChange>
          </w:rPr>
          <w:delText xml:space="preserve"> </w:delText>
        </w:r>
        <w:r w:rsidR="001118A5" w:rsidDel="00301A1D">
          <w:delText>технологий</w:delText>
        </w:r>
        <w:r w:rsidR="001118A5" w:rsidRPr="00301A1D" w:rsidDel="00301A1D">
          <w:rPr>
            <w:lang w:val="en-US"/>
            <w:rPrChange w:id="752" w:author="Voidless" w:date="2018-11-23T14:02:00Z">
              <w:rPr/>
            </w:rPrChange>
          </w:rPr>
          <w:delText xml:space="preserve">, </w:delText>
        </w:r>
        <w:r w:rsidR="001118A5" w:rsidDel="00301A1D">
          <w:delText>мы</w:delText>
        </w:r>
        <w:r w:rsidR="001118A5" w:rsidRPr="00301A1D" w:rsidDel="00301A1D">
          <w:rPr>
            <w:lang w:val="en-US"/>
            <w:rPrChange w:id="753" w:author="Voidless" w:date="2018-11-23T14:02:00Z">
              <w:rPr/>
            </w:rPrChange>
          </w:rPr>
          <w:delText xml:space="preserve"> </w:delText>
        </w:r>
        <w:r w:rsidR="001118A5" w:rsidDel="00301A1D">
          <w:delText>проводим</w:delText>
        </w:r>
        <w:r w:rsidR="001118A5" w:rsidRPr="00301A1D" w:rsidDel="00301A1D">
          <w:rPr>
            <w:lang w:val="en-US"/>
            <w:rPrChange w:id="754" w:author="Voidless" w:date="2018-11-23T14:02:00Z">
              <w:rPr/>
            </w:rPrChange>
          </w:rPr>
          <w:delText xml:space="preserve"> </w:delText>
        </w:r>
        <w:r w:rsidR="001118A5" w:rsidDel="00301A1D">
          <w:delText>процедуры</w:delText>
        </w:r>
        <w:r w:rsidR="001118A5" w:rsidRPr="00301A1D" w:rsidDel="00301A1D">
          <w:rPr>
            <w:lang w:val="en-US"/>
            <w:rPrChange w:id="755" w:author="Voidless" w:date="2018-11-23T14:02:00Z">
              <w:rPr/>
            </w:rPrChange>
          </w:rPr>
          <w:delText xml:space="preserve"> </w:delText>
        </w:r>
        <w:r w:rsidR="001118A5" w:rsidDel="00301A1D">
          <w:delText>влияния</w:delText>
        </w:r>
        <w:r w:rsidR="001118A5" w:rsidRPr="00301A1D" w:rsidDel="00301A1D">
          <w:rPr>
            <w:lang w:val="en-US"/>
            <w:rPrChange w:id="756" w:author="Voidless" w:date="2018-11-23T14:02:00Z">
              <w:rPr/>
            </w:rPrChange>
          </w:rPr>
          <w:delText xml:space="preserve"> </w:delText>
        </w:r>
        <w:r w:rsidR="001118A5" w:rsidDel="00301A1D">
          <w:delText>их</w:delText>
        </w:r>
        <w:r w:rsidR="001118A5" w:rsidRPr="00301A1D" w:rsidDel="00301A1D">
          <w:rPr>
            <w:lang w:val="en-US"/>
            <w:rPrChange w:id="757" w:author="Voidless" w:date="2018-11-23T14:02:00Z">
              <w:rPr/>
            </w:rPrChange>
          </w:rPr>
          <w:delText xml:space="preserve"> </w:delText>
        </w:r>
        <w:r w:rsidR="001118A5" w:rsidDel="00301A1D">
          <w:delText>на</w:delText>
        </w:r>
        <w:r w:rsidR="001118A5" w:rsidRPr="00301A1D" w:rsidDel="00301A1D">
          <w:rPr>
            <w:lang w:val="en-US"/>
            <w:rPrChange w:id="758" w:author="Voidless" w:date="2018-11-23T14:02:00Z">
              <w:rPr/>
            </w:rPrChange>
          </w:rPr>
          <w:delText xml:space="preserve"> </w:delText>
        </w:r>
        <w:r w:rsidR="001118A5" w:rsidDel="00301A1D">
          <w:delText>конфиденциальность</w:delText>
        </w:r>
        <w:r w:rsidR="001118A5" w:rsidRPr="00301A1D" w:rsidDel="00301A1D">
          <w:rPr>
            <w:lang w:val="en-US"/>
            <w:rPrChange w:id="759" w:author="Voidless" w:date="2018-11-23T14:02:00Z">
              <w:rPr/>
            </w:rPrChange>
          </w:rPr>
          <w:delText xml:space="preserve"> </w:delText>
        </w:r>
        <w:r w:rsidR="001118A5" w:rsidDel="00301A1D">
          <w:delText>и</w:delText>
        </w:r>
        <w:r w:rsidR="001118A5" w:rsidRPr="00301A1D" w:rsidDel="00301A1D">
          <w:rPr>
            <w:lang w:val="en-US"/>
            <w:rPrChange w:id="760" w:author="Voidless" w:date="2018-11-23T14:02:00Z">
              <w:rPr/>
            </w:rPrChange>
          </w:rPr>
          <w:delText xml:space="preserve"> </w:delText>
        </w:r>
        <w:r w:rsidR="001118A5" w:rsidDel="00301A1D">
          <w:delText>делаем</w:delText>
        </w:r>
        <w:r w:rsidR="001118A5" w:rsidRPr="00301A1D" w:rsidDel="00301A1D">
          <w:rPr>
            <w:lang w:val="en-US"/>
            <w:rPrChange w:id="761" w:author="Voidless" w:date="2018-11-23T14:02:00Z">
              <w:rPr/>
            </w:rPrChange>
          </w:rPr>
          <w:delText xml:space="preserve"> </w:delText>
        </w:r>
        <w:r w:rsidR="001118A5" w:rsidDel="00301A1D">
          <w:delText>все</w:delText>
        </w:r>
        <w:r w:rsidR="001118A5" w:rsidRPr="00301A1D" w:rsidDel="00301A1D">
          <w:rPr>
            <w:lang w:val="en-US"/>
            <w:rPrChange w:id="762" w:author="Voidless" w:date="2018-11-23T14:02:00Z">
              <w:rPr/>
            </w:rPrChange>
          </w:rPr>
          <w:delText xml:space="preserve">, </w:delText>
        </w:r>
        <w:r w:rsidR="001118A5" w:rsidDel="00301A1D">
          <w:delText>чтобы</w:delText>
        </w:r>
        <w:r w:rsidR="001118A5" w:rsidRPr="00301A1D" w:rsidDel="00301A1D">
          <w:rPr>
            <w:lang w:val="en-US"/>
            <w:rPrChange w:id="763" w:author="Voidless" w:date="2018-11-23T14:02:00Z">
              <w:rPr/>
            </w:rPrChange>
          </w:rPr>
          <w:delText xml:space="preserve"> </w:delText>
        </w:r>
        <w:r w:rsidR="001118A5" w:rsidDel="00301A1D">
          <w:delText>уменьшался</w:delText>
        </w:r>
        <w:r w:rsidR="001118A5" w:rsidRPr="00301A1D" w:rsidDel="00301A1D">
          <w:rPr>
            <w:lang w:val="en-US"/>
            <w:rPrChange w:id="764" w:author="Voidless" w:date="2018-11-23T14:02:00Z">
              <w:rPr/>
            </w:rPrChange>
          </w:rPr>
          <w:delText xml:space="preserve"> </w:delText>
        </w:r>
        <w:r w:rsidR="001118A5" w:rsidDel="00301A1D">
          <w:delText>риск</w:delText>
        </w:r>
        <w:r w:rsidR="001118A5" w:rsidRPr="00301A1D" w:rsidDel="00301A1D">
          <w:rPr>
            <w:lang w:val="en-US"/>
            <w:rPrChange w:id="765" w:author="Voidless" w:date="2018-11-23T14:02:00Z">
              <w:rPr/>
            </w:rPrChange>
          </w:rPr>
          <w:delText xml:space="preserve"> </w:delText>
        </w:r>
        <w:r w:rsidR="001118A5" w:rsidDel="00301A1D">
          <w:delText>для</w:delText>
        </w:r>
        <w:r w:rsidR="001118A5" w:rsidRPr="00301A1D" w:rsidDel="00301A1D">
          <w:rPr>
            <w:lang w:val="en-US"/>
            <w:rPrChange w:id="766" w:author="Voidless" w:date="2018-11-23T14:02:00Z">
              <w:rPr/>
            </w:rPrChange>
          </w:rPr>
          <w:delText xml:space="preserve"> </w:delText>
        </w:r>
        <w:r w:rsidR="001118A5" w:rsidDel="00301A1D">
          <w:delText>физических</w:delText>
        </w:r>
        <w:r w:rsidR="001118A5" w:rsidRPr="00301A1D" w:rsidDel="00301A1D">
          <w:rPr>
            <w:lang w:val="en-US"/>
            <w:rPrChange w:id="767" w:author="Voidless" w:date="2018-11-23T14:02:00Z">
              <w:rPr/>
            </w:rPrChange>
          </w:rPr>
          <w:delText xml:space="preserve"> </w:delText>
        </w:r>
        <w:r w:rsidR="001118A5" w:rsidDel="00301A1D">
          <w:delText>лиц</w:delText>
        </w:r>
        <w:r w:rsidR="001118A5" w:rsidRPr="00301A1D" w:rsidDel="00301A1D">
          <w:rPr>
            <w:lang w:val="en-US"/>
            <w:rPrChange w:id="768" w:author="Voidless" w:date="2018-11-23T14:02:00Z">
              <w:rPr/>
            </w:rPrChange>
          </w:rPr>
          <w:delText>.</w:delText>
        </w:r>
      </w:del>
    </w:p>
    <w:p w14:paraId="4D1D0F97" w14:textId="399C0774" w:rsidR="00E42A64" w:rsidRPr="00301A1D" w:rsidDel="00301A1D" w:rsidRDefault="00E42A64">
      <w:pPr>
        <w:rPr>
          <w:del w:id="769" w:author="Voidless" w:date="2018-11-23T14:02:00Z"/>
          <w:lang w:val="en-US"/>
          <w:rPrChange w:id="770" w:author="Voidless" w:date="2018-11-23T14:02:00Z">
            <w:rPr>
              <w:del w:id="771" w:author="Voidless" w:date="2018-11-23T14:02:00Z"/>
            </w:rPr>
          </w:rPrChange>
        </w:rPr>
      </w:pPr>
      <w:del w:id="772" w:author="Voidless" w:date="2018-11-23T14:02:00Z">
        <w:r w:rsidDel="00301A1D">
          <w:rPr>
            <w:lang w:val="en-US"/>
          </w:rPr>
          <w:delText>Jivochat</w:delText>
        </w:r>
        <w:r w:rsidRPr="00301A1D" w:rsidDel="00301A1D">
          <w:rPr>
            <w:lang w:val="en-US"/>
            <w:rPrChange w:id="773" w:author="Voidless" w:date="2018-11-23T14:02:00Z">
              <w:rPr/>
            </w:rPrChange>
          </w:rPr>
          <w:delText xml:space="preserve"> </w:delText>
        </w:r>
        <w:r w:rsidDel="00301A1D">
          <w:delText>использует</w:delText>
        </w:r>
        <w:r w:rsidRPr="00301A1D" w:rsidDel="00301A1D">
          <w:rPr>
            <w:lang w:val="en-US"/>
            <w:rPrChange w:id="774" w:author="Voidless" w:date="2018-11-23T14:02:00Z">
              <w:rPr/>
            </w:rPrChange>
          </w:rPr>
          <w:delText xml:space="preserve"> </w:delText>
        </w:r>
        <w:r w:rsidDel="00301A1D">
          <w:delText>необходимые</w:delText>
        </w:r>
        <w:r w:rsidRPr="00301A1D" w:rsidDel="00301A1D">
          <w:rPr>
            <w:lang w:val="en-US"/>
            <w:rPrChange w:id="775" w:author="Voidless" w:date="2018-11-23T14:02:00Z">
              <w:rPr/>
            </w:rPrChange>
          </w:rPr>
          <w:delText xml:space="preserve"> </w:delText>
        </w:r>
        <w:r w:rsidDel="00301A1D">
          <w:delText>меры</w:delText>
        </w:r>
        <w:r w:rsidRPr="00301A1D" w:rsidDel="00301A1D">
          <w:rPr>
            <w:lang w:val="en-US"/>
            <w:rPrChange w:id="776" w:author="Voidless" w:date="2018-11-23T14:02:00Z">
              <w:rPr/>
            </w:rPrChange>
          </w:rPr>
          <w:delText xml:space="preserve"> </w:delText>
        </w:r>
        <w:r w:rsidDel="00301A1D">
          <w:delText>по</w:delText>
        </w:r>
        <w:r w:rsidRPr="00301A1D" w:rsidDel="00301A1D">
          <w:rPr>
            <w:lang w:val="en-US"/>
            <w:rPrChange w:id="777" w:author="Voidless" w:date="2018-11-23T14:02:00Z">
              <w:rPr/>
            </w:rPrChange>
          </w:rPr>
          <w:delText xml:space="preserve"> </w:delText>
        </w:r>
        <w:r w:rsidDel="00301A1D">
          <w:delText>резервному</w:delText>
        </w:r>
        <w:r w:rsidRPr="00301A1D" w:rsidDel="00301A1D">
          <w:rPr>
            <w:lang w:val="en-US"/>
            <w:rPrChange w:id="778" w:author="Voidless" w:date="2018-11-23T14:02:00Z">
              <w:rPr/>
            </w:rPrChange>
          </w:rPr>
          <w:delText xml:space="preserve"> </w:delText>
        </w:r>
        <w:r w:rsidDel="00301A1D">
          <w:delText>копированию</w:delText>
        </w:r>
        <w:r w:rsidRPr="00301A1D" w:rsidDel="00301A1D">
          <w:rPr>
            <w:lang w:val="en-US"/>
            <w:rPrChange w:id="779" w:author="Voidless" w:date="2018-11-23T14:02:00Z">
              <w:rPr/>
            </w:rPrChange>
          </w:rPr>
          <w:delText xml:space="preserve">, </w:delText>
        </w:r>
        <w:r w:rsidDel="00301A1D">
          <w:delText>контролю</w:delText>
        </w:r>
        <w:r w:rsidRPr="00301A1D" w:rsidDel="00301A1D">
          <w:rPr>
            <w:lang w:val="en-US"/>
            <w:rPrChange w:id="780" w:author="Voidless" w:date="2018-11-23T14:02:00Z">
              <w:rPr/>
            </w:rPrChange>
          </w:rPr>
          <w:delText xml:space="preserve"> </w:delText>
        </w:r>
        <w:r w:rsidDel="00301A1D">
          <w:delText>доступа</w:delText>
        </w:r>
        <w:r w:rsidRPr="00301A1D" w:rsidDel="00301A1D">
          <w:rPr>
            <w:lang w:val="en-US"/>
            <w:rPrChange w:id="781" w:author="Voidless" w:date="2018-11-23T14:02:00Z">
              <w:rPr/>
            </w:rPrChange>
          </w:rPr>
          <w:delText xml:space="preserve"> </w:delText>
        </w:r>
        <w:r w:rsidDel="00301A1D">
          <w:delText>к</w:delText>
        </w:r>
        <w:r w:rsidRPr="00301A1D" w:rsidDel="00301A1D">
          <w:rPr>
            <w:lang w:val="en-US"/>
            <w:rPrChange w:id="782" w:author="Voidless" w:date="2018-11-23T14:02:00Z">
              <w:rPr/>
            </w:rPrChange>
          </w:rPr>
          <w:delText xml:space="preserve"> </w:delText>
        </w:r>
        <w:r w:rsidDel="00301A1D">
          <w:delText>персональным</w:delText>
        </w:r>
        <w:r w:rsidRPr="00301A1D" w:rsidDel="00301A1D">
          <w:rPr>
            <w:lang w:val="en-US"/>
            <w:rPrChange w:id="783" w:author="Voidless" w:date="2018-11-23T14:02:00Z">
              <w:rPr/>
            </w:rPrChange>
          </w:rPr>
          <w:delText xml:space="preserve"> </w:delText>
        </w:r>
        <w:r w:rsidDel="00301A1D">
          <w:delText>данным</w:delText>
        </w:r>
        <w:r w:rsidRPr="00301A1D" w:rsidDel="00301A1D">
          <w:rPr>
            <w:lang w:val="en-US"/>
            <w:rPrChange w:id="784" w:author="Voidless" w:date="2018-11-23T14:02:00Z">
              <w:rPr/>
            </w:rPrChange>
          </w:rPr>
          <w:delText xml:space="preserve">, </w:delText>
        </w:r>
        <w:r w:rsidDel="00301A1D">
          <w:delText>регулярному</w:delText>
        </w:r>
        <w:r w:rsidRPr="00301A1D" w:rsidDel="00301A1D">
          <w:rPr>
            <w:lang w:val="en-US"/>
            <w:rPrChange w:id="785" w:author="Voidless" w:date="2018-11-23T14:02:00Z">
              <w:rPr/>
            </w:rPrChange>
          </w:rPr>
          <w:delText xml:space="preserve"> </w:delText>
        </w:r>
        <w:r w:rsidDel="00301A1D">
          <w:delText>обновлению</w:delText>
        </w:r>
        <w:r w:rsidRPr="00301A1D" w:rsidDel="00301A1D">
          <w:rPr>
            <w:lang w:val="en-US"/>
            <w:rPrChange w:id="786" w:author="Voidless" w:date="2018-11-23T14:02:00Z">
              <w:rPr/>
            </w:rPrChange>
          </w:rPr>
          <w:delText xml:space="preserve"> </w:delText>
        </w:r>
        <w:r w:rsidDel="00301A1D">
          <w:delText>используемого</w:delText>
        </w:r>
        <w:r w:rsidRPr="00301A1D" w:rsidDel="00301A1D">
          <w:rPr>
            <w:lang w:val="en-US"/>
            <w:rPrChange w:id="787" w:author="Voidless" w:date="2018-11-23T14:02:00Z">
              <w:rPr/>
            </w:rPrChange>
          </w:rPr>
          <w:delText xml:space="preserve"> </w:delText>
        </w:r>
        <w:r w:rsidDel="00301A1D">
          <w:delText>программного</w:delText>
        </w:r>
        <w:r w:rsidRPr="00301A1D" w:rsidDel="00301A1D">
          <w:rPr>
            <w:lang w:val="en-US"/>
            <w:rPrChange w:id="788" w:author="Voidless" w:date="2018-11-23T14:02:00Z">
              <w:rPr/>
            </w:rPrChange>
          </w:rPr>
          <w:delText xml:space="preserve"> </w:delText>
        </w:r>
        <w:r w:rsidDel="00301A1D">
          <w:delText>обеспечения</w:delText>
        </w:r>
        <w:r w:rsidRPr="00301A1D" w:rsidDel="00301A1D">
          <w:rPr>
            <w:lang w:val="en-US"/>
            <w:rPrChange w:id="789" w:author="Voidless" w:date="2018-11-23T14:02:00Z">
              <w:rPr/>
            </w:rPrChange>
          </w:rPr>
          <w:delText>.</w:delText>
        </w:r>
      </w:del>
    </w:p>
    <w:p w14:paraId="7ACFD7B3" w14:textId="1292DAD4" w:rsidR="00E42A64" w:rsidRPr="00301A1D" w:rsidRDefault="00E42A64">
      <w:pPr>
        <w:rPr>
          <w:lang w:val="en-US"/>
          <w:rPrChange w:id="790" w:author="Voidless" w:date="2018-11-23T14:02:00Z">
            <w:rPr/>
          </w:rPrChange>
        </w:rPr>
      </w:pPr>
    </w:p>
    <w:p w14:paraId="26E1A09A" w14:textId="76C4ACD0" w:rsidR="00E42A64" w:rsidRPr="00301A1D" w:rsidRDefault="00E42A64">
      <w:pPr>
        <w:rPr>
          <w:b/>
          <w:sz w:val="28"/>
          <w:lang w:val="en-US"/>
          <w:rPrChange w:id="791" w:author="Voidless" w:date="2018-11-23T14:04:00Z">
            <w:rPr>
              <w:b/>
              <w:sz w:val="28"/>
            </w:rPr>
          </w:rPrChange>
        </w:rPr>
      </w:pPr>
      <w:del w:id="792" w:author="Voidless" w:date="2018-11-23T14:04:00Z">
        <w:r w:rsidRPr="00E42A64" w:rsidDel="00301A1D">
          <w:rPr>
            <w:b/>
            <w:sz w:val="28"/>
          </w:rPr>
          <w:delText>Какие</w:delText>
        </w:r>
        <w:r w:rsidRPr="00301A1D" w:rsidDel="00301A1D">
          <w:rPr>
            <w:b/>
            <w:sz w:val="28"/>
            <w:lang w:val="en-US"/>
            <w:rPrChange w:id="793" w:author="Voidless" w:date="2018-11-23T14:05:00Z">
              <w:rPr>
                <w:b/>
                <w:sz w:val="28"/>
              </w:rPr>
            </w:rPrChange>
          </w:rPr>
          <w:delText xml:space="preserve"> </w:delText>
        </w:r>
        <w:r w:rsidRPr="00E42A64" w:rsidDel="00301A1D">
          <w:rPr>
            <w:b/>
            <w:sz w:val="28"/>
          </w:rPr>
          <w:delText>инструменты</w:delText>
        </w:r>
        <w:r w:rsidRPr="00301A1D" w:rsidDel="00301A1D">
          <w:rPr>
            <w:b/>
            <w:sz w:val="28"/>
            <w:lang w:val="en-US"/>
            <w:rPrChange w:id="794" w:author="Voidless" w:date="2018-11-23T14:05:00Z">
              <w:rPr>
                <w:b/>
                <w:sz w:val="28"/>
              </w:rPr>
            </w:rPrChange>
          </w:rPr>
          <w:delText xml:space="preserve"> </w:delText>
        </w:r>
        <w:r w:rsidRPr="00E42A64" w:rsidDel="00301A1D">
          <w:rPr>
            <w:b/>
            <w:sz w:val="28"/>
          </w:rPr>
          <w:delText>мы</w:delText>
        </w:r>
        <w:r w:rsidRPr="00301A1D" w:rsidDel="00301A1D">
          <w:rPr>
            <w:b/>
            <w:sz w:val="28"/>
            <w:lang w:val="en-US"/>
            <w:rPrChange w:id="795" w:author="Voidless" w:date="2018-11-23T14:05:00Z">
              <w:rPr>
                <w:b/>
                <w:sz w:val="28"/>
              </w:rPr>
            </w:rPrChange>
          </w:rPr>
          <w:delText xml:space="preserve"> </w:delText>
        </w:r>
        <w:r w:rsidRPr="00E42A64" w:rsidDel="00301A1D">
          <w:rPr>
            <w:b/>
            <w:sz w:val="28"/>
          </w:rPr>
          <w:delText>даем</w:delText>
        </w:r>
        <w:r w:rsidRPr="00301A1D" w:rsidDel="00301A1D">
          <w:rPr>
            <w:b/>
            <w:sz w:val="28"/>
            <w:lang w:val="en-US"/>
            <w:rPrChange w:id="796" w:author="Voidless" w:date="2018-11-23T14:05:00Z">
              <w:rPr>
                <w:b/>
                <w:sz w:val="28"/>
              </w:rPr>
            </w:rPrChange>
          </w:rPr>
          <w:delText xml:space="preserve"> </w:delText>
        </w:r>
        <w:r w:rsidRPr="00E42A64" w:rsidDel="00301A1D">
          <w:rPr>
            <w:b/>
            <w:sz w:val="28"/>
          </w:rPr>
          <w:delText>своим</w:delText>
        </w:r>
        <w:r w:rsidRPr="00301A1D" w:rsidDel="00301A1D">
          <w:rPr>
            <w:b/>
            <w:sz w:val="28"/>
            <w:lang w:val="en-US"/>
            <w:rPrChange w:id="797" w:author="Voidless" w:date="2018-11-23T14:05:00Z">
              <w:rPr>
                <w:b/>
                <w:sz w:val="28"/>
              </w:rPr>
            </w:rPrChange>
          </w:rPr>
          <w:delText xml:space="preserve"> </w:delText>
        </w:r>
        <w:r w:rsidRPr="00E42A64" w:rsidDel="00301A1D">
          <w:rPr>
            <w:b/>
            <w:sz w:val="28"/>
          </w:rPr>
          <w:delText>клиентам</w:delText>
        </w:r>
        <w:r w:rsidRPr="00301A1D" w:rsidDel="00301A1D">
          <w:rPr>
            <w:b/>
            <w:sz w:val="28"/>
            <w:lang w:val="en-US"/>
            <w:rPrChange w:id="798" w:author="Voidless" w:date="2018-11-23T14:05:00Z">
              <w:rPr>
                <w:b/>
                <w:sz w:val="28"/>
              </w:rPr>
            </w:rPrChange>
          </w:rPr>
          <w:delText xml:space="preserve"> </w:delText>
        </w:r>
        <w:r w:rsidRPr="00E42A64" w:rsidDel="00301A1D">
          <w:rPr>
            <w:b/>
            <w:sz w:val="28"/>
          </w:rPr>
          <w:delText>для</w:delText>
        </w:r>
        <w:r w:rsidRPr="00301A1D" w:rsidDel="00301A1D">
          <w:rPr>
            <w:b/>
            <w:sz w:val="28"/>
            <w:lang w:val="en-US"/>
            <w:rPrChange w:id="799" w:author="Voidless" w:date="2018-11-23T14:05:00Z">
              <w:rPr>
                <w:b/>
                <w:sz w:val="28"/>
              </w:rPr>
            </w:rPrChange>
          </w:rPr>
          <w:delText xml:space="preserve"> </w:delText>
        </w:r>
        <w:r w:rsidRPr="00E42A64" w:rsidDel="00301A1D">
          <w:rPr>
            <w:b/>
            <w:sz w:val="28"/>
          </w:rPr>
          <w:delText>простого</w:delText>
        </w:r>
        <w:r w:rsidRPr="00301A1D" w:rsidDel="00301A1D">
          <w:rPr>
            <w:b/>
            <w:sz w:val="28"/>
            <w:lang w:val="en-US"/>
            <w:rPrChange w:id="800" w:author="Voidless" w:date="2018-11-23T14:05:00Z">
              <w:rPr>
                <w:b/>
                <w:sz w:val="28"/>
              </w:rPr>
            </w:rPrChange>
          </w:rPr>
          <w:delText xml:space="preserve"> </w:delText>
        </w:r>
        <w:r w:rsidRPr="00E42A64" w:rsidDel="00301A1D">
          <w:rPr>
            <w:b/>
            <w:sz w:val="28"/>
          </w:rPr>
          <w:delText>соответствия</w:delText>
        </w:r>
        <w:r w:rsidRPr="00301A1D" w:rsidDel="00301A1D">
          <w:rPr>
            <w:b/>
            <w:sz w:val="28"/>
            <w:lang w:val="en-US"/>
            <w:rPrChange w:id="801" w:author="Voidless" w:date="2018-11-23T14:05:00Z">
              <w:rPr>
                <w:b/>
                <w:sz w:val="28"/>
              </w:rPr>
            </w:rPrChange>
          </w:rPr>
          <w:delText xml:space="preserve"> </w:delText>
        </w:r>
        <w:r w:rsidRPr="00E42A64" w:rsidDel="00301A1D">
          <w:rPr>
            <w:b/>
            <w:sz w:val="28"/>
            <w:lang w:val="en-US"/>
          </w:rPr>
          <w:delText>GDPR</w:delText>
        </w:r>
        <w:r w:rsidRPr="00301A1D" w:rsidDel="00301A1D">
          <w:rPr>
            <w:b/>
            <w:sz w:val="28"/>
            <w:lang w:val="en-US"/>
            <w:rPrChange w:id="802" w:author="Voidless" w:date="2018-11-23T14:05:00Z">
              <w:rPr>
                <w:b/>
                <w:sz w:val="28"/>
              </w:rPr>
            </w:rPrChange>
          </w:rPr>
          <w:delText>?</w:delText>
        </w:r>
      </w:del>
      <w:ins w:id="803" w:author="Voidless" w:date="2018-11-23T14:04:00Z">
        <w:r w:rsidR="00301A1D" w:rsidRPr="00301A1D">
          <w:rPr>
            <w:b/>
            <w:sz w:val="28"/>
            <w:lang w:val="en-US"/>
            <w:rPrChange w:id="804" w:author="Voidless" w:date="2018-11-23T14:04:00Z">
              <w:rPr>
                <w:b/>
                <w:sz w:val="28"/>
              </w:rPr>
            </w:rPrChange>
          </w:rPr>
          <w:t>What tools do we give to our customers for simple GDPR compliance?</w:t>
        </w:r>
      </w:ins>
    </w:p>
    <w:p w14:paraId="2F9DC3D6" w14:textId="77777777" w:rsidR="00301A1D" w:rsidRDefault="00301A1D">
      <w:pPr>
        <w:rPr>
          <w:ins w:id="805" w:author="Voidless" w:date="2018-11-23T14:07:00Z"/>
          <w:lang w:val="en-US"/>
        </w:rPr>
      </w:pPr>
      <w:ins w:id="806" w:author="Voidless" w:date="2018-11-23T14:07:00Z">
        <w:r w:rsidRPr="00301A1D">
          <w:rPr>
            <w:lang w:val="en-US"/>
            <w:rPrChange w:id="807" w:author="Voidless" w:date="2018-11-23T14:07:00Z">
              <w:rPr/>
            </w:rPrChange>
          </w:rPr>
          <w:t>We have developed a number of improvements in the product that will be useful to our customers to match their GDPR.</w:t>
        </w:r>
      </w:ins>
    </w:p>
    <w:p w14:paraId="1660802A" w14:textId="526EC44E" w:rsidR="00E42A64" w:rsidRPr="00301A1D" w:rsidDel="00301A1D" w:rsidRDefault="008818F4">
      <w:pPr>
        <w:rPr>
          <w:del w:id="808" w:author="Voidless" w:date="2018-11-23T14:07:00Z"/>
          <w:lang w:val="en-US"/>
          <w:rPrChange w:id="809" w:author="Voidless" w:date="2018-11-23T14:07:00Z">
            <w:rPr>
              <w:del w:id="810" w:author="Voidless" w:date="2018-11-23T14:07:00Z"/>
            </w:rPr>
          </w:rPrChange>
        </w:rPr>
      </w:pPr>
      <w:del w:id="811" w:author="Voidless" w:date="2018-11-23T14:07:00Z">
        <w:r w:rsidDel="00301A1D">
          <w:delText>Мы</w:delText>
        </w:r>
        <w:r w:rsidRPr="00301A1D" w:rsidDel="00301A1D">
          <w:rPr>
            <w:lang w:val="en-US"/>
            <w:rPrChange w:id="812" w:author="Voidless" w:date="2018-11-23T14:07:00Z">
              <w:rPr/>
            </w:rPrChange>
          </w:rPr>
          <w:delText xml:space="preserve"> </w:delText>
        </w:r>
        <w:r w:rsidDel="00301A1D">
          <w:delText>разработали</w:delText>
        </w:r>
        <w:r w:rsidRPr="00301A1D" w:rsidDel="00301A1D">
          <w:rPr>
            <w:lang w:val="en-US"/>
            <w:rPrChange w:id="813" w:author="Voidless" w:date="2018-11-23T14:07:00Z">
              <w:rPr/>
            </w:rPrChange>
          </w:rPr>
          <w:delText xml:space="preserve"> </w:delText>
        </w:r>
        <w:r w:rsidDel="00301A1D">
          <w:delText>ряд</w:delText>
        </w:r>
        <w:r w:rsidRPr="00301A1D" w:rsidDel="00301A1D">
          <w:rPr>
            <w:lang w:val="en-US"/>
            <w:rPrChange w:id="814" w:author="Voidless" w:date="2018-11-23T14:07:00Z">
              <w:rPr/>
            </w:rPrChange>
          </w:rPr>
          <w:delText xml:space="preserve"> </w:delText>
        </w:r>
        <w:r w:rsidDel="00301A1D">
          <w:delText>улучшений</w:delText>
        </w:r>
        <w:r w:rsidRPr="00301A1D" w:rsidDel="00301A1D">
          <w:rPr>
            <w:lang w:val="en-US"/>
            <w:rPrChange w:id="815" w:author="Voidless" w:date="2018-11-23T14:07:00Z">
              <w:rPr/>
            </w:rPrChange>
          </w:rPr>
          <w:delText xml:space="preserve"> </w:delText>
        </w:r>
        <w:r w:rsidDel="00301A1D">
          <w:delText>в</w:delText>
        </w:r>
        <w:r w:rsidRPr="00301A1D" w:rsidDel="00301A1D">
          <w:rPr>
            <w:lang w:val="en-US"/>
            <w:rPrChange w:id="816" w:author="Voidless" w:date="2018-11-23T14:07:00Z">
              <w:rPr/>
            </w:rPrChange>
          </w:rPr>
          <w:delText xml:space="preserve"> </w:delText>
        </w:r>
        <w:r w:rsidDel="00301A1D">
          <w:delText>продукте</w:delText>
        </w:r>
        <w:r w:rsidRPr="00301A1D" w:rsidDel="00301A1D">
          <w:rPr>
            <w:lang w:val="en-US"/>
            <w:rPrChange w:id="817" w:author="Voidless" w:date="2018-11-23T14:07:00Z">
              <w:rPr/>
            </w:rPrChange>
          </w:rPr>
          <w:delText xml:space="preserve">, </w:delText>
        </w:r>
        <w:r w:rsidDel="00301A1D">
          <w:delText>которые</w:delText>
        </w:r>
        <w:r w:rsidRPr="00301A1D" w:rsidDel="00301A1D">
          <w:rPr>
            <w:lang w:val="en-US"/>
            <w:rPrChange w:id="818" w:author="Voidless" w:date="2018-11-23T14:07:00Z">
              <w:rPr/>
            </w:rPrChange>
          </w:rPr>
          <w:delText xml:space="preserve"> </w:delText>
        </w:r>
        <w:r w:rsidDel="00301A1D">
          <w:delText>будут</w:delText>
        </w:r>
        <w:r w:rsidRPr="00301A1D" w:rsidDel="00301A1D">
          <w:rPr>
            <w:lang w:val="en-US"/>
            <w:rPrChange w:id="819" w:author="Voidless" w:date="2018-11-23T14:07:00Z">
              <w:rPr/>
            </w:rPrChange>
          </w:rPr>
          <w:delText xml:space="preserve"> </w:delText>
        </w:r>
        <w:r w:rsidDel="00301A1D">
          <w:delText>полезны</w:delText>
        </w:r>
        <w:r w:rsidRPr="00301A1D" w:rsidDel="00301A1D">
          <w:rPr>
            <w:lang w:val="en-US"/>
            <w:rPrChange w:id="820" w:author="Voidless" w:date="2018-11-23T14:07:00Z">
              <w:rPr/>
            </w:rPrChange>
          </w:rPr>
          <w:delText xml:space="preserve"> </w:delText>
        </w:r>
        <w:r w:rsidDel="00301A1D">
          <w:delText>нашим</w:delText>
        </w:r>
        <w:r w:rsidRPr="00301A1D" w:rsidDel="00301A1D">
          <w:rPr>
            <w:lang w:val="en-US"/>
            <w:rPrChange w:id="821" w:author="Voidless" w:date="2018-11-23T14:07:00Z">
              <w:rPr/>
            </w:rPrChange>
          </w:rPr>
          <w:delText xml:space="preserve"> </w:delText>
        </w:r>
        <w:r w:rsidDel="00301A1D">
          <w:delText>клиентам</w:delText>
        </w:r>
        <w:r w:rsidRPr="00301A1D" w:rsidDel="00301A1D">
          <w:rPr>
            <w:lang w:val="en-US"/>
            <w:rPrChange w:id="822" w:author="Voidless" w:date="2018-11-23T14:07:00Z">
              <w:rPr/>
            </w:rPrChange>
          </w:rPr>
          <w:delText xml:space="preserve"> </w:delText>
        </w:r>
        <w:r w:rsidDel="00301A1D">
          <w:delText>для</w:delText>
        </w:r>
        <w:r w:rsidRPr="00301A1D" w:rsidDel="00301A1D">
          <w:rPr>
            <w:lang w:val="en-US"/>
            <w:rPrChange w:id="823" w:author="Voidless" w:date="2018-11-23T14:07:00Z">
              <w:rPr/>
            </w:rPrChange>
          </w:rPr>
          <w:delText xml:space="preserve"> </w:delText>
        </w:r>
        <w:r w:rsidDel="00301A1D">
          <w:delText>соответствия</w:delText>
        </w:r>
        <w:r w:rsidRPr="00301A1D" w:rsidDel="00301A1D">
          <w:rPr>
            <w:lang w:val="en-US"/>
            <w:rPrChange w:id="824" w:author="Voidless" w:date="2018-11-23T14:07:00Z">
              <w:rPr/>
            </w:rPrChange>
          </w:rPr>
          <w:delText xml:space="preserve"> </w:delText>
        </w:r>
        <w:r w:rsidDel="00301A1D">
          <w:delText>ими</w:delText>
        </w:r>
        <w:r w:rsidRPr="00301A1D" w:rsidDel="00301A1D">
          <w:rPr>
            <w:lang w:val="en-US"/>
            <w:rPrChange w:id="825" w:author="Voidless" w:date="2018-11-23T14:07:00Z">
              <w:rPr/>
            </w:rPrChange>
          </w:rPr>
          <w:delText xml:space="preserve"> </w:delText>
        </w:r>
        <w:r w:rsidDel="00301A1D">
          <w:rPr>
            <w:lang w:val="en-US"/>
          </w:rPr>
          <w:delText>GDPR</w:delText>
        </w:r>
        <w:r w:rsidRPr="00301A1D" w:rsidDel="00301A1D">
          <w:rPr>
            <w:lang w:val="en-US"/>
            <w:rPrChange w:id="826" w:author="Voidless" w:date="2018-11-23T14:07:00Z">
              <w:rPr/>
            </w:rPrChange>
          </w:rPr>
          <w:delText>.</w:delText>
        </w:r>
      </w:del>
    </w:p>
    <w:p w14:paraId="5510E97F" w14:textId="2FFADD72" w:rsidR="008818F4" w:rsidRPr="009E1C41" w:rsidRDefault="008818F4">
      <w:pPr>
        <w:rPr>
          <w:b/>
          <w:lang w:val="en-US"/>
        </w:rPr>
      </w:pPr>
      <w:del w:id="827" w:author="Voidless" w:date="2018-11-23T14:11:00Z">
        <w:r w:rsidRPr="008818F4" w:rsidDel="009E1C41">
          <w:rPr>
            <w:b/>
          </w:rPr>
          <w:delText>Сокрытие</w:delText>
        </w:r>
        <w:r w:rsidRPr="009E1C41" w:rsidDel="009E1C41">
          <w:rPr>
            <w:b/>
            <w:lang w:val="en-US"/>
            <w:rPrChange w:id="828" w:author="Voidless" w:date="2018-11-23T14:14:00Z">
              <w:rPr>
                <w:b/>
              </w:rPr>
            </w:rPrChange>
          </w:rPr>
          <w:delText xml:space="preserve"> </w:delText>
        </w:r>
        <w:r w:rsidRPr="008818F4" w:rsidDel="009E1C41">
          <w:rPr>
            <w:b/>
            <w:lang w:val="en-US"/>
          </w:rPr>
          <w:delText>IP</w:delText>
        </w:r>
      </w:del>
      <w:ins w:id="829" w:author="Voidless" w:date="2018-11-23T14:11:00Z">
        <w:r w:rsidR="009E1C41" w:rsidRPr="009E1C41">
          <w:rPr>
            <w:b/>
            <w:lang w:val="en-US"/>
          </w:rPr>
          <w:t xml:space="preserve">The </w:t>
        </w:r>
      </w:ins>
      <w:ins w:id="830" w:author="Voidless" w:date="2018-11-23T14:16:00Z">
        <w:r w:rsidR="009E1C41">
          <w:rPr>
            <w:b/>
            <w:lang w:val="en-US"/>
          </w:rPr>
          <w:t>hiding</w:t>
        </w:r>
      </w:ins>
      <w:ins w:id="831" w:author="Voidless" w:date="2018-11-23T14:11:00Z">
        <w:r w:rsidR="009E1C41" w:rsidRPr="009E1C41">
          <w:rPr>
            <w:b/>
            <w:lang w:val="en-US"/>
          </w:rPr>
          <w:t xml:space="preserve"> of IP</w:t>
        </w:r>
      </w:ins>
    </w:p>
    <w:p w14:paraId="183B9670" w14:textId="54E2B134" w:rsidR="009E1C41" w:rsidRPr="009E1C41" w:rsidRDefault="009E1C41">
      <w:pPr>
        <w:rPr>
          <w:ins w:id="832" w:author="Voidless" w:date="2018-11-23T14:14:00Z"/>
          <w:lang w:val="en-US"/>
          <w:rPrChange w:id="833" w:author="Voidless" w:date="2018-11-23T14:14:00Z">
            <w:rPr>
              <w:ins w:id="834" w:author="Voidless" w:date="2018-11-23T14:14:00Z"/>
            </w:rPr>
          </w:rPrChange>
        </w:rPr>
      </w:pPr>
      <w:ins w:id="835" w:author="Voidless" w:date="2018-11-23T14:14:00Z">
        <w:r w:rsidRPr="009E1C41">
          <w:rPr>
            <w:lang w:val="en-US"/>
            <w:rPrChange w:id="836" w:author="Voidless" w:date="2018-11-23T14:14:00Z">
              <w:rPr/>
            </w:rPrChange>
          </w:rPr>
          <w:t>Informat</w:t>
        </w:r>
        <w:r w:rsidR="00964F33">
          <w:rPr>
            <w:lang w:val="en-US"/>
            <w:rPrChange w:id="837" w:author="Voidless" w:date="2018-11-23T14:14:00Z">
              <w:rPr>
                <w:lang w:val="en-US"/>
              </w:rPr>
            </w:rPrChange>
          </w:rPr>
          <w:t xml:space="preserve">ion about the IP-address </w:t>
        </w:r>
        <w:r w:rsidRPr="009E1C41">
          <w:rPr>
            <w:lang w:val="en-US"/>
            <w:rPrChange w:id="838" w:author="Voidless" w:date="2018-11-23T14:14:00Z">
              <w:rPr/>
            </w:rPrChange>
          </w:rPr>
          <w:t xml:space="preserve">is designed to facilitate the identification of the client's location for better provision of services and counseling individuals through online chat, is </w:t>
        </w:r>
      </w:ins>
      <w:ins w:id="839" w:author="Voidless" w:date="2018-11-23T14:16:00Z">
        <w:r>
          <w:rPr>
            <w:lang w:val="en-US"/>
          </w:rPr>
          <w:t>hidden</w:t>
        </w:r>
      </w:ins>
      <w:ins w:id="840" w:author="Voidless" w:date="2018-11-23T23:51:00Z">
        <w:r w:rsidR="00964F33" w:rsidRPr="00964F33">
          <w:rPr>
            <w:lang w:val="en-US"/>
          </w:rPr>
          <w:t xml:space="preserve"> </w:t>
        </w:r>
        <w:r w:rsidR="00964F33" w:rsidRPr="00291A8C">
          <w:rPr>
            <w:lang w:val="en-US"/>
          </w:rPr>
          <w:t>now</w:t>
        </w:r>
      </w:ins>
      <w:ins w:id="841" w:author="Voidless" w:date="2018-11-23T14:14:00Z">
        <w:r w:rsidRPr="009E1C41">
          <w:rPr>
            <w:lang w:val="en-US"/>
            <w:rPrChange w:id="842" w:author="Voidless" w:date="2018-11-23T14:14:00Z">
              <w:rPr/>
            </w:rPrChange>
          </w:rPr>
          <w:t>. Instead of this information, information about the territorial location of individuals is entered, which allows our customers to fulfill their goals and adhere to the principle of "privacy by default" to minimize the composition of the processed personal data.</w:t>
        </w:r>
      </w:ins>
    </w:p>
    <w:p w14:paraId="3C0A8F68" w14:textId="410705A1" w:rsidR="008818F4" w:rsidDel="009E1C41" w:rsidRDefault="008818F4">
      <w:pPr>
        <w:rPr>
          <w:del w:id="843" w:author="Voidless" w:date="2018-11-23T14:14:00Z"/>
        </w:rPr>
      </w:pPr>
      <w:del w:id="844" w:author="Voidless" w:date="2018-11-23T14:14:00Z">
        <w:r w:rsidDel="009E1C41">
          <w:delText xml:space="preserve">Сведения об </w:delText>
        </w:r>
        <w:r w:rsidDel="009E1C41">
          <w:rPr>
            <w:lang w:val="en-US"/>
          </w:rPr>
          <w:delText>IP</w:delText>
        </w:r>
        <w:r w:rsidRPr="008818F4" w:rsidDel="009E1C41">
          <w:delText>-</w:delText>
        </w:r>
        <w:r w:rsidDel="009E1C41">
          <w:delText>адресе, которые призваны облегчить выявление локации клиента для более качественного оказания услуг и консультирования физических лиц через онлайн-чат, теперь скрываются. Вместо этих сведений введена информация о территориальной локации физических лиц, что позволяет нашим клиентам выполнять стоящие перед ними цели и придерживаться принципу «</w:delText>
        </w:r>
        <w:r w:rsidDel="009E1C41">
          <w:rPr>
            <w:lang w:val="en-US"/>
          </w:rPr>
          <w:delText>privacy</w:delText>
        </w:r>
        <w:r w:rsidRPr="001118A5" w:rsidDel="009E1C41">
          <w:delText xml:space="preserve"> </w:delText>
        </w:r>
        <w:r w:rsidDel="009E1C41">
          <w:rPr>
            <w:lang w:val="en-US"/>
          </w:rPr>
          <w:delText>by</w:delText>
        </w:r>
        <w:r w:rsidRPr="001118A5" w:rsidDel="009E1C41">
          <w:delText xml:space="preserve"> </w:delText>
        </w:r>
        <w:r w:rsidDel="009E1C41">
          <w:rPr>
            <w:lang w:val="en-US"/>
          </w:rPr>
          <w:delText>default</w:delText>
        </w:r>
        <w:r w:rsidDel="009E1C41">
          <w:delText>»</w:delText>
        </w:r>
        <w:r w:rsidRPr="008818F4" w:rsidDel="009E1C41">
          <w:delText xml:space="preserve"> </w:delText>
        </w:r>
        <w:r w:rsidDel="009E1C41">
          <w:delText>по минимизации состава обрабатываемых персональных данных.</w:delText>
        </w:r>
      </w:del>
    </w:p>
    <w:p w14:paraId="1F982783" w14:textId="1828A56F" w:rsidR="00EB3418" w:rsidRPr="009E1C41" w:rsidRDefault="00EB3418">
      <w:pPr>
        <w:rPr>
          <w:b/>
          <w:lang w:val="en-US"/>
          <w:rPrChange w:id="845" w:author="Voidless" w:date="2018-11-23T14:18:00Z">
            <w:rPr>
              <w:b/>
            </w:rPr>
          </w:rPrChange>
        </w:rPr>
      </w:pPr>
      <w:del w:id="846" w:author="Voidless" w:date="2018-11-23T14:18:00Z">
        <w:r w:rsidRPr="00EB3418" w:rsidDel="009E1C41">
          <w:rPr>
            <w:b/>
          </w:rPr>
          <w:delText>Сбор</w:delText>
        </w:r>
        <w:r w:rsidRPr="009E1C41" w:rsidDel="009E1C41">
          <w:rPr>
            <w:b/>
            <w:lang w:val="en-US"/>
            <w:rPrChange w:id="847" w:author="Voidless" w:date="2018-11-23T14:18:00Z">
              <w:rPr>
                <w:b/>
              </w:rPr>
            </w:rPrChange>
          </w:rPr>
          <w:delText xml:space="preserve"> </w:delText>
        </w:r>
        <w:r w:rsidRPr="00EB3418" w:rsidDel="009E1C41">
          <w:rPr>
            <w:b/>
          </w:rPr>
          <w:delText>согласия</w:delText>
        </w:r>
        <w:r w:rsidRPr="009E1C41" w:rsidDel="009E1C41">
          <w:rPr>
            <w:b/>
            <w:lang w:val="en-US"/>
            <w:rPrChange w:id="848" w:author="Voidless" w:date="2018-11-23T14:18:00Z">
              <w:rPr>
                <w:b/>
              </w:rPr>
            </w:rPrChange>
          </w:rPr>
          <w:delText xml:space="preserve"> </w:delText>
        </w:r>
        <w:r w:rsidRPr="00EB3418" w:rsidDel="009E1C41">
          <w:rPr>
            <w:b/>
          </w:rPr>
          <w:delText>в</w:delText>
        </w:r>
        <w:r w:rsidRPr="009E1C41" w:rsidDel="009E1C41">
          <w:rPr>
            <w:b/>
            <w:lang w:val="en-US"/>
            <w:rPrChange w:id="849" w:author="Voidless" w:date="2018-11-23T14:18:00Z">
              <w:rPr>
                <w:b/>
              </w:rPr>
            </w:rPrChange>
          </w:rPr>
          <w:delText xml:space="preserve"> </w:delText>
        </w:r>
        <w:r w:rsidRPr="00EB3418" w:rsidDel="009E1C41">
          <w:rPr>
            <w:b/>
          </w:rPr>
          <w:delText>чатах</w:delText>
        </w:r>
      </w:del>
      <w:ins w:id="850" w:author="Voidless" w:date="2018-11-23T14:18:00Z">
        <w:r w:rsidR="009E1C41" w:rsidRPr="009E1C41">
          <w:rPr>
            <w:b/>
            <w:lang w:val="en-US"/>
            <w:rPrChange w:id="851" w:author="Voidless" w:date="2018-11-23T14:18:00Z">
              <w:rPr>
                <w:b/>
              </w:rPr>
            </w:rPrChange>
          </w:rPr>
          <w:t>The collection of consent in chat rooms</w:t>
        </w:r>
      </w:ins>
    </w:p>
    <w:p w14:paraId="360F5946" w14:textId="133A60A8" w:rsidR="00EB3418" w:rsidRPr="004C6AB0" w:rsidDel="004C6AB0" w:rsidRDefault="004C6AB0">
      <w:pPr>
        <w:rPr>
          <w:del w:id="852" w:author="Voidless" w:date="2018-11-23T14:18:00Z"/>
          <w:lang w:val="en-US"/>
          <w:rPrChange w:id="853" w:author="Voidless" w:date="2018-11-23T14:20:00Z">
            <w:rPr>
              <w:del w:id="854" w:author="Voidless" w:date="2018-11-23T14:18:00Z"/>
            </w:rPr>
          </w:rPrChange>
        </w:rPr>
      </w:pPr>
      <w:ins w:id="855" w:author="Voidless" w:date="2018-11-23T14:20:00Z">
        <w:r w:rsidRPr="004C6AB0">
          <w:rPr>
            <w:lang w:val="en-US"/>
            <w:rPrChange w:id="856" w:author="Voidless" w:date="2018-11-23T14:20:00Z">
              <w:rPr/>
            </w:rPrChange>
          </w:rPr>
          <w:t xml:space="preserve">Through the personal account, each Jivochat`s user can configure the function of collecting consent to the processing of personal data through online chat with the ability to edit the text of consent. </w:t>
        </w:r>
      </w:ins>
      <w:ins w:id="857" w:author="Voidless" w:date="2018-11-23T23:53:00Z">
        <w:r w:rsidR="00964F33">
          <w:rPr>
            <w:lang w:val="en-US"/>
          </w:rPr>
          <w:t>It</w:t>
        </w:r>
      </w:ins>
      <w:ins w:id="858" w:author="Voidless" w:date="2018-11-23T14:20:00Z">
        <w:r w:rsidRPr="004C6AB0">
          <w:rPr>
            <w:lang w:val="en-US"/>
            <w:rPrChange w:id="859" w:author="Voidless" w:date="2018-11-23T14:20:00Z">
              <w:rPr/>
            </w:rPrChange>
          </w:rPr>
          <w:t xml:space="preserve"> gives our clients more opportunities to choose and implement legal grounds for personal data processing.</w:t>
        </w:r>
      </w:ins>
      <w:del w:id="860" w:author="Voidless" w:date="2018-11-23T14:20:00Z">
        <w:r w:rsidR="00EB3418" w:rsidDel="004C6AB0">
          <w:delText>Через</w:delText>
        </w:r>
        <w:r w:rsidR="00EB3418" w:rsidRPr="004C6AB0" w:rsidDel="004C6AB0">
          <w:rPr>
            <w:lang w:val="en-US"/>
            <w:rPrChange w:id="861" w:author="Voidless" w:date="2018-11-23T14:20:00Z">
              <w:rPr/>
            </w:rPrChange>
          </w:rPr>
          <w:delText xml:space="preserve"> </w:delText>
        </w:r>
        <w:r w:rsidR="00EB3418" w:rsidDel="004C6AB0">
          <w:delText>личный</w:delText>
        </w:r>
        <w:r w:rsidR="00EB3418" w:rsidRPr="004C6AB0" w:rsidDel="004C6AB0">
          <w:rPr>
            <w:lang w:val="en-US"/>
            <w:rPrChange w:id="862" w:author="Voidless" w:date="2018-11-23T14:20:00Z">
              <w:rPr/>
            </w:rPrChange>
          </w:rPr>
          <w:delText xml:space="preserve"> </w:delText>
        </w:r>
        <w:r w:rsidR="00EB3418" w:rsidDel="004C6AB0">
          <w:delText>кабинет</w:delText>
        </w:r>
        <w:r w:rsidR="00EB3418" w:rsidRPr="004C6AB0" w:rsidDel="004C6AB0">
          <w:rPr>
            <w:lang w:val="en-US"/>
            <w:rPrChange w:id="863" w:author="Voidless" w:date="2018-11-23T14:20:00Z">
              <w:rPr/>
            </w:rPrChange>
          </w:rPr>
          <w:delText xml:space="preserve"> </w:delText>
        </w:r>
        <w:r w:rsidR="00EB3418" w:rsidDel="004C6AB0">
          <w:delText>каждый</w:delText>
        </w:r>
        <w:r w:rsidR="00EB3418" w:rsidRPr="004C6AB0" w:rsidDel="004C6AB0">
          <w:rPr>
            <w:lang w:val="en-US"/>
            <w:rPrChange w:id="864" w:author="Voidless" w:date="2018-11-23T14:20:00Z">
              <w:rPr/>
            </w:rPrChange>
          </w:rPr>
          <w:delText xml:space="preserve"> </w:delText>
        </w:r>
        <w:r w:rsidR="00EB3418" w:rsidDel="004C6AB0">
          <w:delText>пользователь</w:delText>
        </w:r>
        <w:r w:rsidR="00EB3418" w:rsidRPr="004C6AB0" w:rsidDel="004C6AB0">
          <w:rPr>
            <w:lang w:val="en-US"/>
            <w:rPrChange w:id="865" w:author="Voidless" w:date="2018-11-23T14:20:00Z">
              <w:rPr/>
            </w:rPrChange>
          </w:rPr>
          <w:delText xml:space="preserve"> </w:delText>
        </w:r>
        <w:r w:rsidR="00EB3418" w:rsidDel="004C6AB0">
          <w:rPr>
            <w:lang w:val="en-US"/>
          </w:rPr>
          <w:delText>Jivochat</w:delText>
        </w:r>
        <w:r w:rsidR="00EB3418" w:rsidRPr="004C6AB0" w:rsidDel="004C6AB0">
          <w:rPr>
            <w:lang w:val="en-US"/>
            <w:rPrChange w:id="866" w:author="Voidless" w:date="2018-11-23T14:20:00Z">
              <w:rPr/>
            </w:rPrChange>
          </w:rPr>
          <w:delText xml:space="preserve"> </w:delText>
        </w:r>
        <w:r w:rsidR="00EB3418" w:rsidDel="004C6AB0">
          <w:delText>может</w:delText>
        </w:r>
        <w:r w:rsidR="00EB3418" w:rsidRPr="004C6AB0" w:rsidDel="004C6AB0">
          <w:rPr>
            <w:lang w:val="en-US"/>
            <w:rPrChange w:id="867" w:author="Voidless" w:date="2018-11-23T14:20:00Z">
              <w:rPr/>
            </w:rPrChange>
          </w:rPr>
          <w:delText xml:space="preserve"> </w:delText>
        </w:r>
        <w:r w:rsidR="00EB3418" w:rsidDel="004C6AB0">
          <w:delText>настроить</w:delText>
        </w:r>
        <w:r w:rsidR="00EB3418" w:rsidRPr="004C6AB0" w:rsidDel="004C6AB0">
          <w:rPr>
            <w:lang w:val="en-US"/>
            <w:rPrChange w:id="868" w:author="Voidless" w:date="2018-11-23T14:20:00Z">
              <w:rPr/>
            </w:rPrChange>
          </w:rPr>
          <w:delText xml:space="preserve"> </w:delText>
        </w:r>
        <w:r w:rsidR="00EB3418" w:rsidDel="004C6AB0">
          <w:delText>функцию</w:delText>
        </w:r>
        <w:r w:rsidR="00EB3418" w:rsidRPr="004C6AB0" w:rsidDel="004C6AB0">
          <w:rPr>
            <w:lang w:val="en-US"/>
            <w:rPrChange w:id="869" w:author="Voidless" w:date="2018-11-23T14:20:00Z">
              <w:rPr/>
            </w:rPrChange>
          </w:rPr>
          <w:delText xml:space="preserve"> </w:delText>
        </w:r>
        <w:r w:rsidR="00EB3418" w:rsidDel="004C6AB0">
          <w:delText>сбора</w:delText>
        </w:r>
        <w:r w:rsidR="00EB3418" w:rsidRPr="004C6AB0" w:rsidDel="004C6AB0">
          <w:rPr>
            <w:lang w:val="en-US"/>
            <w:rPrChange w:id="870" w:author="Voidless" w:date="2018-11-23T14:20:00Z">
              <w:rPr/>
            </w:rPrChange>
          </w:rPr>
          <w:delText xml:space="preserve"> </w:delText>
        </w:r>
        <w:r w:rsidR="00EB3418" w:rsidDel="004C6AB0">
          <w:delText>согласий</w:delText>
        </w:r>
        <w:r w:rsidR="00EB3418" w:rsidRPr="004C6AB0" w:rsidDel="004C6AB0">
          <w:rPr>
            <w:lang w:val="en-US"/>
            <w:rPrChange w:id="871" w:author="Voidless" w:date="2018-11-23T14:20:00Z">
              <w:rPr/>
            </w:rPrChange>
          </w:rPr>
          <w:delText xml:space="preserve"> </w:delText>
        </w:r>
        <w:r w:rsidR="00EB3418" w:rsidDel="004C6AB0">
          <w:delText>на</w:delText>
        </w:r>
        <w:r w:rsidR="00EB3418" w:rsidRPr="004C6AB0" w:rsidDel="004C6AB0">
          <w:rPr>
            <w:lang w:val="en-US"/>
            <w:rPrChange w:id="872" w:author="Voidless" w:date="2018-11-23T14:20:00Z">
              <w:rPr/>
            </w:rPrChange>
          </w:rPr>
          <w:delText xml:space="preserve"> </w:delText>
        </w:r>
        <w:r w:rsidR="00EB3418" w:rsidDel="004C6AB0">
          <w:delText>обработку</w:delText>
        </w:r>
        <w:r w:rsidR="00EB3418" w:rsidRPr="004C6AB0" w:rsidDel="004C6AB0">
          <w:rPr>
            <w:lang w:val="en-US"/>
            <w:rPrChange w:id="873" w:author="Voidless" w:date="2018-11-23T14:20:00Z">
              <w:rPr/>
            </w:rPrChange>
          </w:rPr>
          <w:delText xml:space="preserve"> </w:delText>
        </w:r>
        <w:r w:rsidR="00EB3418" w:rsidDel="004C6AB0">
          <w:delText>персональных</w:delText>
        </w:r>
        <w:r w:rsidR="00EB3418" w:rsidRPr="004C6AB0" w:rsidDel="004C6AB0">
          <w:rPr>
            <w:lang w:val="en-US"/>
            <w:rPrChange w:id="874" w:author="Voidless" w:date="2018-11-23T14:20:00Z">
              <w:rPr/>
            </w:rPrChange>
          </w:rPr>
          <w:delText xml:space="preserve"> </w:delText>
        </w:r>
        <w:r w:rsidR="00EB3418" w:rsidDel="004C6AB0">
          <w:delText>данных</w:delText>
        </w:r>
        <w:r w:rsidR="00EB3418" w:rsidRPr="004C6AB0" w:rsidDel="004C6AB0">
          <w:rPr>
            <w:lang w:val="en-US"/>
            <w:rPrChange w:id="875" w:author="Voidless" w:date="2018-11-23T14:20:00Z">
              <w:rPr/>
            </w:rPrChange>
          </w:rPr>
          <w:delText xml:space="preserve"> </w:delText>
        </w:r>
        <w:r w:rsidR="00EB3418" w:rsidDel="004C6AB0">
          <w:delText>через</w:delText>
        </w:r>
        <w:r w:rsidR="00EB3418" w:rsidRPr="004C6AB0" w:rsidDel="004C6AB0">
          <w:rPr>
            <w:lang w:val="en-US"/>
            <w:rPrChange w:id="876" w:author="Voidless" w:date="2018-11-23T14:20:00Z">
              <w:rPr/>
            </w:rPrChange>
          </w:rPr>
          <w:delText xml:space="preserve"> </w:delText>
        </w:r>
        <w:r w:rsidR="00EB3418" w:rsidDel="004C6AB0">
          <w:delText>онлайн</w:delText>
        </w:r>
        <w:r w:rsidR="00EB3418" w:rsidRPr="004C6AB0" w:rsidDel="004C6AB0">
          <w:rPr>
            <w:lang w:val="en-US"/>
            <w:rPrChange w:id="877" w:author="Voidless" w:date="2018-11-23T14:20:00Z">
              <w:rPr/>
            </w:rPrChange>
          </w:rPr>
          <w:delText>-</w:delText>
        </w:r>
        <w:r w:rsidR="00EB3418" w:rsidDel="004C6AB0">
          <w:delText>чат</w:delText>
        </w:r>
        <w:r w:rsidR="00EB3418" w:rsidRPr="004C6AB0" w:rsidDel="004C6AB0">
          <w:rPr>
            <w:lang w:val="en-US"/>
            <w:rPrChange w:id="878" w:author="Voidless" w:date="2018-11-23T14:20:00Z">
              <w:rPr/>
            </w:rPrChange>
          </w:rPr>
          <w:delText xml:space="preserve"> </w:delText>
        </w:r>
        <w:r w:rsidR="00EB3418" w:rsidDel="004C6AB0">
          <w:delText>с</w:delText>
        </w:r>
        <w:r w:rsidR="00EB3418" w:rsidRPr="004C6AB0" w:rsidDel="004C6AB0">
          <w:rPr>
            <w:lang w:val="en-US"/>
            <w:rPrChange w:id="879" w:author="Voidless" w:date="2018-11-23T14:20:00Z">
              <w:rPr/>
            </w:rPrChange>
          </w:rPr>
          <w:delText xml:space="preserve"> </w:delText>
        </w:r>
        <w:r w:rsidR="00EB3418" w:rsidDel="004C6AB0">
          <w:delText>возможностью</w:delText>
        </w:r>
        <w:r w:rsidR="00EB3418" w:rsidRPr="004C6AB0" w:rsidDel="004C6AB0">
          <w:rPr>
            <w:lang w:val="en-US"/>
            <w:rPrChange w:id="880" w:author="Voidless" w:date="2018-11-23T14:20:00Z">
              <w:rPr/>
            </w:rPrChange>
          </w:rPr>
          <w:delText xml:space="preserve"> </w:delText>
        </w:r>
        <w:r w:rsidR="00EB3418" w:rsidDel="004C6AB0">
          <w:delText>редактирования</w:delText>
        </w:r>
        <w:r w:rsidR="00EB3418" w:rsidRPr="004C6AB0" w:rsidDel="004C6AB0">
          <w:rPr>
            <w:lang w:val="en-US"/>
            <w:rPrChange w:id="881" w:author="Voidless" w:date="2018-11-23T14:20:00Z">
              <w:rPr/>
            </w:rPrChange>
          </w:rPr>
          <w:delText xml:space="preserve"> </w:delText>
        </w:r>
        <w:r w:rsidR="00EB3418" w:rsidDel="004C6AB0">
          <w:delText>текста</w:delText>
        </w:r>
        <w:r w:rsidR="00EB3418" w:rsidRPr="004C6AB0" w:rsidDel="004C6AB0">
          <w:rPr>
            <w:lang w:val="en-US"/>
            <w:rPrChange w:id="882" w:author="Voidless" w:date="2018-11-23T14:20:00Z">
              <w:rPr/>
            </w:rPrChange>
          </w:rPr>
          <w:delText xml:space="preserve"> </w:delText>
        </w:r>
        <w:r w:rsidR="00EB3418" w:rsidDel="004C6AB0">
          <w:delText>согласия</w:delText>
        </w:r>
        <w:r w:rsidR="00EB3418" w:rsidRPr="004C6AB0" w:rsidDel="004C6AB0">
          <w:rPr>
            <w:lang w:val="en-US"/>
            <w:rPrChange w:id="883" w:author="Voidless" w:date="2018-11-23T14:20:00Z">
              <w:rPr/>
            </w:rPrChange>
          </w:rPr>
          <w:delText xml:space="preserve">. </w:delText>
        </w:r>
        <w:r w:rsidR="00EB3418" w:rsidDel="004C6AB0">
          <w:delText>Это</w:delText>
        </w:r>
        <w:r w:rsidR="00EB3418" w:rsidRPr="004C6AB0" w:rsidDel="004C6AB0">
          <w:rPr>
            <w:lang w:val="en-US"/>
            <w:rPrChange w:id="884" w:author="Voidless" w:date="2018-11-23T14:20:00Z">
              <w:rPr/>
            </w:rPrChange>
          </w:rPr>
          <w:delText xml:space="preserve"> </w:delText>
        </w:r>
        <w:r w:rsidR="00EB3418" w:rsidDel="004C6AB0">
          <w:delText>дает</w:delText>
        </w:r>
        <w:r w:rsidR="00EB3418" w:rsidRPr="004C6AB0" w:rsidDel="004C6AB0">
          <w:rPr>
            <w:lang w:val="en-US"/>
            <w:rPrChange w:id="885" w:author="Voidless" w:date="2018-11-23T14:20:00Z">
              <w:rPr/>
            </w:rPrChange>
          </w:rPr>
          <w:delText xml:space="preserve"> </w:delText>
        </w:r>
        <w:r w:rsidR="00EB3418" w:rsidDel="004C6AB0">
          <w:delText>больше</w:delText>
        </w:r>
        <w:r w:rsidR="00EB3418" w:rsidRPr="004C6AB0" w:rsidDel="004C6AB0">
          <w:rPr>
            <w:lang w:val="en-US"/>
            <w:rPrChange w:id="886" w:author="Voidless" w:date="2018-11-23T14:20:00Z">
              <w:rPr/>
            </w:rPrChange>
          </w:rPr>
          <w:delText xml:space="preserve"> </w:delText>
        </w:r>
        <w:r w:rsidR="00EB3418" w:rsidDel="004C6AB0">
          <w:delText>возможностей</w:delText>
        </w:r>
        <w:r w:rsidR="00EB3418" w:rsidRPr="004C6AB0" w:rsidDel="004C6AB0">
          <w:rPr>
            <w:lang w:val="en-US"/>
            <w:rPrChange w:id="887" w:author="Voidless" w:date="2018-11-23T14:20:00Z">
              <w:rPr/>
            </w:rPrChange>
          </w:rPr>
          <w:delText xml:space="preserve"> </w:delText>
        </w:r>
        <w:r w:rsidR="00EB3418" w:rsidDel="004C6AB0">
          <w:delText>нашим</w:delText>
        </w:r>
        <w:r w:rsidR="00EB3418" w:rsidRPr="004C6AB0" w:rsidDel="004C6AB0">
          <w:rPr>
            <w:lang w:val="en-US"/>
            <w:rPrChange w:id="888" w:author="Voidless" w:date="2018-11-23T14:20:00Z">
              <w:rPr/>
            </w:rPrChange>
          </w:rPr>
          <w:delText xml:space="preserve"> </w:delText>
        </w:r>
        <w:r w:rsidR="00EB3418" w:rsidDel="004C6AB0">
          <w:delText>клиентам</w:delText>
        </w:r>
        <w:r w:rsidR="00EB3418" w:rsidRPr="004C6AB0" w:rsidDel="004C6AB0">
          <w:rPr>
            <w:lang w:val="en-US"/>
            <w:rPrChange w:id="889" w:author="Voidless" w:date="2018-11-23T14:20:00Z">
              <w:rPr/>
            </w:rPrChange>
          </w:rPr>
          <w:delText xml:space="preserve"> </w:delText>
        </w:r>
        <w:r w:rsidR="00EB3418" w:rsidDel="004C6AB0">
          <w:delText>для</w:delText>
        </w:r>
        <w:r w:rsidR="00EB3418" w:rsidRPr="004C6AB0" w:rsidDel="004C6AB0">
          <w:rPr>
            <w:lang w:val="en-US"/>
            <w:rPrChange w:id="890" w:author="Voidless" w:date="2018-11-23T14:20:00Z">
              <w:rPr/>
            </w:rPrChange>
          </w:rPr>
          <w:delText xml:space="preserve"> </w:delText>
        </w:r>
        <w:r w:rsidR="00EB3418" w:rsidDel="004C6AB0">
          <w:delText>выбора</w:delText>
        </w:r>
        <w:r w:rsidR="00EB3418" w:rsidRPr="004C6AB0" w:rsidDel="004C6AB0">
          <w:rPr>
            <w:lang w:val="en-US"/>
            <w:rPrChange w:id="891" w:author="Voidless" w:date="2018-11-23T14:20:00Z">
              <w:rPr/>
            </w:rPrChange>
          </w:rPr>
          <w:delText xml:space="preserve"> </w:delText>
        </w:r>
        <w:r w:rsidR="00EB3418" w:rsidDel="004C6AB0">
          <w:delText>и</w:delText>
        </w:r>
        <w:r w:rsidR="00EB3418" w:rsidRPr="004C6AB0" w:rsidDel="004C6AB0">
          <w:rPr>
            <w:lang w:val="en-US"/>
            <w:rPrChange w:id="892" w:author="Voidless" w:date="2018-11-23T14:20:00Z">
              <w:rPr/>
            </w:rPrChange>
          </w:rPr>
          <w:delText xml:space="preserve"> </w:delText>
        </w:r>
        <w:r w:rsidR="00EB3418" w:rsidDel="004C6AB0">
          <w:delText>реализации</w:delText>
        </w:r>
        <w:r w:rsidR="00EB3418" w:rsidRPr="004C6AB0" w:rsidDel="004C6AB0">
          <w:rPr>
            <w:lang w:val="en-US"/>
            <w:rPrChange w:id="893" w:author="Voidless" w:date="2018-11-23T14:20:00Z">
              <w:rPr/>
            </w:rPrChange>
          </w:rPr>
          <w:delText xml:space="preserve"> </w:delText>
        </w:r>
        <w:r w:rsidR="00EB3418" w:rsidDel="004C6AB0">
          <w:delText>законных</w:delText>
        </w:r>
        <w:r w:rsidR="00EB3418" w:rsidRPr="004C6AB0" w:rsidDel="004C6AB0">
          <w:rPr>
            <w:lang w:val="en-US"/>
            <w:rPrChange w:id="894" w:author="Voidless" w:date="2018-11-23T14:20:00Z">
              <w:rPr/>
            </w:rPrChange>
          </w:rPr>
          <w:delText xml:space="preserve"> </w:delText>
        </w:r>
        <w:r w:rsidR="00EB3418" w:rsidDel="004C6AB0">
          <w:delText>оснований</w:delText>
        </w:r>
        <w:r w:rsidR="00EB3418" w:rsidRPr="004C6AB0" w:rsidDel="004C6AB0">
          <w:rPr>
            <w:lang w:val="en-US"/>
            <w:rPrChange w:id="895" w:author="Voidless" w:date="2018-11-23T14:20:00Z">
              <w:rPr/>
            </w:rPrChange>
          </w:rPr>
          <w:delText xml:space="preserve"> </w:delText>
        </w:r>
        <w:r w:rsidR="00EB3418" w:rsidDel="004C6AB0">
          <w:delText>для</w:delText>
        </w:r>
        <w:r w:rsidR="00EB3418" w:rsidRPr="004C6AB0" w:rsidDel="004C6AB0">
          <w:rPr>
            <w:lang w:val="en-US"/>
            <w:rPrChange w:id="896" w:author="Voidless" w:date="2018-11-23T14:20:00Z">
              <w:rPr/>
            </w:rPrChange>
          </w:rPr>
          <w:delText xml:space="preserve"> </w:delText>
        </w:r>
        <w:r w:rsidR="00EB3418" w:rsidDel="004C6AB0">
          <w:delText>обработки</w:delText>
        </w:r>
        <w:r w:rsidR="00EB3418" w:rsidRPr="004C6AB0" w:rsidDel="004C6AB0">
          <w:rPr>
            <w:lang w:val="en-US"/>
            <w:rPrChange w:id="897" w:author="Voidless" w:date="2018-11-23T14:20:00Z">
              <w:rPr/>
            </w:rPrChange>
          </w:rPr>
          <w:delText xml:space="preserve"> </w:delText>
        </w:r>
        <w:r w:rsidR="00EB3418" w:rsidDel="004C6AB0">
          <w:delText>персональных</w:delText>
        </w:r>
        <w:r w:rsidR="00EB3418" w:rsidRPr="004C6AB0" w:rsidDel="004C6AB0">
          <w:rPr>
            <w:lang w:val="en-US"/>
            <w:rPrChange w:id="898" w:author="Voidless" w:date="2018-11-23T14:20:00Z">
              <w:rPr/>
            </w:rPrChange>
          </w:rPr>
          <w:delText xml:space="preserve"> </w:delText>
        </w:r>
        <w:r w:rsidR="00EB3418" w:rsidDel="004C6AB0">
          <w:delText>данных</w:delText>
        </w:r>
        <w:r w:rsidR="00EB3418" w:rsidRPr="004C6AB0" w:rsidDel="004C6AB0">
          <w:rPr>
            <w:lang w:val="en-US"/>
            <w:rPrChange w:id="899" w:author="Voidless" w:date="2018-11-23T14:20:00Z">
              <w:rPr/>
            </w:rPrChange>
          </w:rPr>
          <w:delText>.</w:delText>
        </w:r>
      </w:del>
    </w:p>
    <w:p w14:paraId="4134E5A5" w14:textId="255AC53B" w:rsidR="00EB3418" w:rsidRPr="004C6AB0" w:rsidRDefault="00EB3418">
      <w:pPr>
        <w:rPr>
          <w:lang w:val="en-US"/>
          <w:rPrChange w:id="900" w:author="Voidless" w:date="2018-11-23T14:20:00Z">
            <w:rPr/>
          </w:rPrChange>
        </w:rPr>
      </w:pPr>
    </w:p>
    <w:p w14:paraId="264D3D8E" w14:textId="7CCDB591" w:rsidR="00EB3418" w:rsidRPr="00964F33" w:rsidRDefault="00EB3418">
      <w:pPr>
        <w:rPr>
          <w:b/>
          <w:lang w:val="en-US"/>
          <w:rPrChange w:id="901" w:author="Voidless" w:date="2018-11-23T23:45:00Z">
            <w:rPr>
              <w:b/>
              <w:lang w:val="en-US"/>
            </w:rPr>
          </w:rPrChange>
        </w:rPr>
      </w:pPr>
      <w:r w:rsidRPr="00577DA6">
        <w:rPr>
          <w:b/>
          <w:lang w:val="en-US"/>
        </w:rPr>
        <w:t>Privacy</w:t>
      </w:r>
      <w:r w:rsidRPr="00964F33">
        <w:rPr>
          <w:b/>
          <w:lang w:val="en-US"/>
          <w:rPrChange w:id="902" w:author="Voidless" w:date="2018-11-23T23:45:00Z">
            <w:rPr>
              <w:b/>
              <w:lang w:val="en-US"/>
            </w:rPr>
          </w:rPrChange>
        </w:rPr>
        <w:t xml:space="preserve"> </w:t>
      </w:r>
      <w:r w:rsidRPr="00577DA6">
        <w:rPr>
          <w:b/>
          <w:lang w:val="en-US"/>
        </w:rPr>
        <w:t>Shield</w:t>
      </w:r>
      <w:r w:rsidRPr="00964F33">
        <w:rPr>
          <w:b/>
          <w:lang w:val="en-US"/>
          <w:rPrChange w:id="903" w:author="Voidless" w:date="2018-11-23T23:45:00Z">
            <w:rPr>
              <w:b/>
              <w:lang w:val="en-US"/>
            </w:rPr>
          </w:rPrChange>
        </w:rPr>
        <w:t xml:space="preserve"> </w:t>
      </w:r>
      <w:r w:rsidRPr="00577DA6">
        <w:rPr>
          <w:b/>
          <w:lang w:val="en-US"/>
        </w:rPr>
        <w:t>EU</w:t>
      </w:r>
      <w:r w:rsidRPr="00964F33">
        <w:rPr>
          <w:b/>
          <w:lang w:val="en-US"/>
          <w:rPrChange w:id="904" w:author="Voidless" w:date="2018-11-23T23:45:00Z">
            <w:rPr>
              <w:b/>
              <w:lang w:val="en-US"/>
            </w:rPr>
          </w:rPrChange>
        </w:rPr>
        <w:t>-</w:t>
      </w:r>
      <w:r w:rsidRPr="00577DA6">
        <w:rPr>
          <w:b/>
          <w:lang w:val="en-US"/>
        </w:rPr>
        <w:t>US</w:t>
      </w:r>
    </w:p>
    <w:p w14:paraId="1E2FDE16" w14:textId="64CD280E" w:rsidR="004C6AB0" w:rsidRDefault="009A6880" w:rsidP="00577DA6">
      <w:pPr>
        <w:rPr>
          <w:ins w:id="905" w:author="Voidless" w:date="2018-11-23T14:22:00Z"/>
          <w:lang w:val="en-US"/>
        </w:rPr>
      </w:pPr>
      <w:ins w:id="906" w:author="Voidless" w:date="2018-11-23T23:56:00Z">
        <w:r>
          <w:rPr>
            <w:lang w:val="en-US"/>
          </w:rPr>
          <w:t>Because</w:t>
        </w:r>
      </w:ins>
      <w:ins w:id="907" w:author="Voidless" w:date="2018-11-23T14:22:00Z">
        <w:r w:rsidR="004C6AB0" w:rsidRPr="004C6AB0">
          <w:rPr>
            <w:lang w:val="en-US"/>
            <w:rPrChange w:id="908" w:author="Voidless" w:date="2018-11-23T14:22:00Z">
              <w:rPr/>
            </w:rPrChange>
          </w:rPr>
          <w:t xml:space="preserve"> the company Jivochat is associated i</w:t>
        </w:r>
        <w:bookmarkStart w:id="909" w:name="_GoBack"/>
        <w:bookmarkEnd w:id="909"/>
        <w:r w:rsidR="004C6AB0" w:rsidRPr="004C6AB0">
          <w:rPr>
            <w:lang w:val="en-US"/>
            <w:rPrChange w:id="910" w:author="Voidless" w:date="2018-11-23T14:22:00Z">
              <w:rPr/>
            </w:rPrChange>
          </w:rPr>
          <w:t>n the United States, for transparent and lawful processing of personal data, complies with the requirements signed between the United States and the European Union Privacy Shield EU-US.</w:t>
        </w:r>
      </w:ins>
    </w:p>
    <w:p w14:paraId="0A509741" w14:textId="4433D260" w:rsidR="004C6AB0" w:rsidRPr="004C6AB0" w:rsidRDefault="009A6880" w:rsidP="004C6AB0">
      <w:pPr>
        <w:rPr>
          <w:ins w:id="911" w:author="Voidless" w:date="2018-11-23T14:24:00Z"/>
          <w:lang w:val="en-US"/>
          <w:rPrChange w:id="912" w:author="Voidless" w:date="2018-11-23T14:24:00Z">
            <w:rPr>
              <w:ins w:id="913" w:author="Voidless" w:date="2018-11-23T14:24:00Z"/>
            </w:rPr>
          </w:rPrChange>
        </w:rPr>
      </w:pPr>
      <w:ins w:id="914" w:author="Voidless" w:date="2018-11-23T23:56:00Z">
        <w:r>
          <w:rPr>
            <w:lang w:val="en-US"/>
          </w:rPr>
          <w:lastRenderedPageBreak/>
          <w:t>It</w:t>
        </w:r>
      </w:ins>
      <w:ins w:id="915" w:author="Voidless" w:date="2018-11-23T14:24:00Z">
        <w:r w:rsidR="004C6AB0" w:rsidRPr="004C6AB0">
          <w:rPr>
            <w:lang w:val="en-US"/>
            <w:rPrChange w:id="916" w:author="Voidless" w:date="2018-11-23T14:24:00Z">
              <w:rPr/>
            </w:rPrChange>
          </w:rPr>
          <w:t xml:space="preserve"> provides additional guarantees for the implementation of their rights to individuals, as their requests will be considered not only by the European Supervisory authorities, but also by independent international arbitration companies.</w:t>
        </w:r>
      </w:ins>
    </w:p>
    <w:p w14:paraId="717E79DE" w14:textId="50C74B57" w:rsidR="00577DA6" w:rsidRPr="004C6AB0" w:rsidDel="004C6AB0" w:rsidRDefault="004C6AB0" w:rsidP="004C6AB0">
      <w:pPr>
        <w:rPr>
          <w:del w:id="917" w:author="Voidless" w:date="2018-11-23T14:22:00Z"/>
          <w:lang w:val="en-US"/>
          <w:rPrChange w:id="918" w:author="Voidless" w:date="2018-11-23T14:22:00Z">
            <w:rPr>
              <w:del w:id="919" w:author="Voidless" w:date="2018-11-23T14:22:00Z"/>
            </w:rPr>
          </w:rPrChange>
        </w:rPr>
      </w:pPr>
      <w:ins w:id="920" w:author="Voidless" w:date="2018-11-23T14:24:00Z">
        <w:r w:rsidRPr="004C6AB0">
          <w:rPr>
            <w:lang w:val="en-US"/>
            <w:rPrChange w:id="921" w:author="Voidless" w:date="2018-11-23T14:24:00Z">
              <w:rPr/>
            </w:rPrChange>
          </w:rPr>
          <w:t>More information about our compliance with the Privacy Shield requirements is described in our Privacy Policy.</w:t>
        </w:r>
      </w:ins>
      <w:del w:id="922" w:author="Voidless" w:date="2018-11-23T14:22:00Z">
        <w:r w:rsidR="00577DA6" w:rsidDel="004C6AB0">
          <w:delText>Т</w:delText>
        </w:r>
        <w:r w:rsidR="00577DA6" w:rsidRPr="004C6AB0" w:rsidDel="004C6AB0">
          <w:rPr>
            <w:lang w:val="en-US"/>
            <w:rPrChange w:id="923" w:author="Voidless" w:date="2018-11-23T14:22:00Z">
              <w:rPr/>
            </w:rPrChange>
          </w:rPr>
          <w:delText>.</w:delText>
        </w:r>
        <w:r w:rsidR="00577DA6" w:rsidDel="004C6AB0">
          <w:delText>к</w:delText>
        </w:r>
        <w:r w:rsidR="00577DA6" w:rsidRPr="004C6AB0" w:rsidDel="004C6AB0">
          <w:rPr>
            <w:lang w:val="en-US"/>
            <w:rPrChange w:id="924" w:author="Voidless" w:date="2018-11-23T14:22:00Z">
              <w:rPr/>
            </w:rPrChange>
          </w:rPr>
          <w:delText xml:space="preserve">. </w:delText>
        </w:r>
        <w:r w:rsidR="00577DA6" w:rsidDel="004C6AB0">
          <w:delText>компания</w:delText>
        </w:r>
        <w:r w:rsidR="00577DA6" w:rsidRPr="004C6AB0" w:rsidDel="004C6AB0">
          <w:rPr>
            <w:lang w:val="en-US"/>
            <w:rPrChange w:id="925" w:author="Voidless" w:date="2018-11-23T14:22:00Z">
              <w:rPr/>
            </w:rPrChange>
          </w:rPr>
          <w:delText xml:space="preserve"> </w:delText>
        </w:r>
        <w:r w:rsidR="00577DA6" w:rsidDel="004C6AB0">
          <w:rPr>
            <w:lang w:val="en-US"/>
          </w:rPr>
          <w:delText>Jivochat</w:delText>
        </w:r>
        <w:r w:rsidR="00577DA6" w:rsidRPr="004C6AB0" w:rsidDel="004C6AB0">
          <w:rPr>
            <w:lang w:val="en-US"/>
            <w:rPrChange w:id="926" w:author="Voidless" w:date="2018-11-23T14:22:00Z">
              <w:rPr/>
            </w:rPrChange>
          </w:rPr>
          <w:delText xml:space="preserve"> </w:delText>
        </w:r>
        <w:r w:rsidR="00577DA6" w:rsidDel="004C6AB0">
          <w:delText>ассоциирована</w:delText>
        </w:r>
        <w:r w:rsidR="00577DA6" w:rsidRPr="004C6AB0" w:rsidDel="004C6AB0">
          <w:rPr>
            <w:lang w:val="en-US"/>
            <w:rPrChange w:id="927" w:author="Voidless" w:date="2018-11-23T14:22:00Z">
              <w:rPr/>
            </w:rPrChange>
          </w:rPr>
          <w:delText xml:space="preserve"> </w:delText>
        </w:r>
        <w:r w:rsidR="00577DA6" w:rsidDel="004C6AB0">
          <w:delText>на</w:delText>
        </w:r>
        <w:r w:rsidR="00577DA6" w:rsidRPr="004C6AB0" w:rsidDel="004C6AB0">
          <w:rPr>
            <w:lang w:val="en-US"/>
            <w:rPrChange w:id="928" w:author="Voidless" w:date="2018-11-23T14:22:00Z">
              <w:rPr/>
            </w:rPrChange>
          </w:rPr>
          <w:delText xml:space="preserve"> </w:delText>
        </w:r>
        <w:r w:rsidR="00577DA6" w:rsidDel="004C6AB0">
          <w:delText>территории</w:delText>
        </w:r>
        <w:r w:rsidR="00577DA6" w:rsidRPr="004C6AB0" w:rsidDel="004C6AB0">
          <w:rPr>
            <w:lang w:val="en-US"/>
            <w:rPrChange w:id="929" w:author="Voidless" w:date="2018-11-23T14:22:00Z">
              <w:rPr/>
            </w:rPrChange>
          </w:rPr>
          <w:delText xml:space="preserve"> </w:delText>
        </w:r>
        <w:r w:rsidR="00577DA6" w:rsidDel="004C6AB0">
          <w:delText>США</w:delText>
        </w:r>
        <w:r w:rsidR="00577DA6" w:rsidRPr="004C6AB0" w:rsidDel="004C6AB0">
          <w:rPr>
            <w:lang w:val="en-US"/>
            <w:rPrChange w:id="930" w:author="Voidless" w:date="2018-11-23T14:22:00Z">
              <w:rPr/>
            </w:rPrChange>
          </w:rPr>
          <w:delText xml:space="preserve">, </w:delText>
        </w:r>
        <w:r w:rsidR="00577DA6" w:rsidDel="004C6AB0">
          <w:delText>то</w:delText>
        </w:r>
        <w:r w:rsidR="00577DA6" w:rsidRPr="004C6AB0" w:rsidDel="004C6AB0">
          <w:rPr>
            <w:lang w:val="en-US"/>
            <w:rPrChange w:id="931" w:author="Voidless" w:date="2018-11-23T14:22:00Z">
              <w:rPr/>
            </w:rPrChange>
          </w:rPr>
          <w:delText xml:space="preserve"> </w:delText>
        </w:r>
        <w:r w:rsidR="00577DA6" w:rsidDel="004C6AB0">
          <w:delText>для</w:delText>
        </w:r>
        <w:r w:rsidR="00577DA6" w:rsidRPr="004C6AB0" w:rsidDel="004C6AB0">
          <w:rPr>
            <w:lang w:val="en-US"/>
            <w:rPrChange w:id="932" w:author="Voidless" w:date="2018-11-23T14:22:00Z">
              <w:rPr/>
            </w:rPrChange>
          </w:rPr>
          <w:delText xml:space="preserve"> </w:delText>
        </w:r>
        <w:r w:rsidR="00577DA6" w:rsidDel="004C6AB0">
          <w:delText>прозрачной</w:delText>
        </w:r>
        <w:r w:rsidR="00577DA6" w:rsidRPr="004C6AB0" w:rsidDel="004C6AB0">
          <w:rPr>
            <w:lang w:val="en-US"/>
            <w:rPrChange w:id="933" w:author="Voidless" w:date="2018-11-23T14:22:00Z">
              <w:rPr/>
            </w:rPrChange>
          </w:rPr>
          <w:delText xml:space="preserve"> </w:delText>
        </w:r>
        <w:r w:rsidR="00577DA6" w:rsidDel="004C6AB0">
          <w:delText>и</w:delText>
        </w:r>
        <w:r w:rsidR="00577DA6" w:rsidRPr="004C6AB0" w:rsidDel="004C6AB0">
          <w:rPr>
            <w:lang w:val="en-US"/>
            <w:rPrChange w:id="934" w:author="Voidless" w:date="2018-11-23T14:22:00Z">
              <w:rPr/>
            </w:rPrChange>
          </w:rPr>
          <w:delText xml:space="preserve"> </w:delText>
        </w:r>
        <w:r w:rsidR="00577DA6" w:rsidDel="004C6AB0">
          <w:delText>законной</w:delText>
        </w:r>
        <w:r w:rsidR="00577DA6" w:rsidRPr="004C6AB0" w:rsidDel="004C6AB0">
          <w:rPr>
            <w:lang w:val="en-US"/>
            <w:rPrChange w:id="935" w:author="Voidless" w:date="2018-11-23T14:22:00Z">
              <w:rPr/>
            </w:rPrChange>
          </w:rPr>
          <w:delText xml:space="preserve"> </w:delText>
        </w:r>
        <w:r w:rsidR="00577DA6" w:rsidDel="004C6AB0">
          <w:delText>обработки</w:delText>
        </w:r>
        <w:r w:rsidR="00577DA6" w:rsidRPr="004C6AB0" w:rsidDel="004C6AB0">
          <w:rPr>
            <w:lang w:val="en-US"/>
            <w:rPrChange w:id="936" w:author="Voidless" w:date="2018-11-23T14:22:00Z">
              <w:rPr/>
            </w:rPrChange>
          </w:rPr>
          <w:delText xml:space="preserve"> </w:delText>
        </w:r>
        <w:r w:rsidR="00577DA6" w:rsidDel="004C6AB0">
          <w:delText>персональных</w:delText>
        </w:r>
        <w:r w:rsidR="00577DA6" w:rsidRPr="004C6AB0" w:rsidDel="004C6AB0">
          <w:rPr>
            <w:lang w:val="en-US"/>
            <w:rPrChange w:id="937" w:author="Voidless" w:date="2018-11-23T14:22:00Z">
              <w:rPr/>
            </w:rPrChange>
          </w:rPr>
          <w:delText xml:space="preserve"> </w:delText>
        </w:r>
        <w:r w:rsidR="00577DA6" w:rsidDel="004C6AB0">
          <w:delText>данных</w:delText>
        </w:r>
        <w:r w:rsidR="00577DA6" w:rsidRPr="004C6AB0" w:rsidDel="004C6AB0">
          <w:rPr>
            <w:lang w:val="en-US"/>
            <w:rPrChange w:id="938" w:author="Voidless" w:date="2018-11-23T14:22:00Z">
              <w:rPr/>
            </w:rPrChange>
          </w:rPr>
          <w:delText xml:space="preserve">, </w:delText>
        </w:r>
        <w:r w:rsidR="00577DA6" w:rsidDel="004C6AB0">
          <w:delText>соответствует</w:delText>
        </w:r>
        <w:r w:rsidR="00577DA6" w:rsidRPr="004C6AB0" w:rsidDel="004C6AB0">
          <w:rPr>
            <w:lang w:val="en-US"/>
            <w:rPrChange w:id="939" w:author="Voidless" w:date="2018-11-23T14:22:00Z">
              <w:rPr/>
            </w:rPrChange>
          </w:rPr>
          <w:delText xml:space="preserve"> </w:delText>
        </w:r>
        <w:r w:rsidR="00577DA6" w:rsidDel="004C6AB0">
          <w:delText>требованиям</w:delText>
        </w:r>
        <w:r w:rsidR="00577DA6" w:rsidRPr="004C6AB0" w:rsidDel="004C6AB0">
          <w:rPr>
            <w:lang w:val="en-US"/>
            <w:rPrChange w:id="940" w:author="Voidless" w:date="2018-11-23T14:22:00Z">
              <w:rPr/>
            </w:rPrChange>
          </w:rPr>
          <w:delText xml:space="preserve"> </w:delText>
        </w:r>
        <w:r w:rsidR="00577DA6" w:rsidDel="004C6AB0">
          <w:delText>подписанного</w:delText>
        </w:r>
        <w:r w:rsidR="00577DA6" w:rsidRPr="004C6AB0" w:rsidDel="004C6AB0">
          <w:rPr>
            <w:lang w:val="en-US"/>
            <w:rPrChange w:id="941" w:author="Voidless" w:date="2018-11-23T14:22:00Z">
              <w:rPr/>
            </w:rPrChange>
          </w:rPr>
          <w:delText xml:space="preserve"> </w:delText>
        </w:r>
        <w:r w:rsidR="00577DA6" w:rsidDel="004C6AB0">
          <w:delText>между</w:delText>
        </w:r>
        <w:r w:rsidR="00577DA6" w:rsidRPr="004C6AB0" w:rsidDel="004C6AB0">
          <w:rPr>
            <w:lang w:val="en-US"/>
            <w:rPrChange w:id="942" w:author="Voidless" w:date="2018-11-23T14:22:00Z">
              <w:rPr/>
            </w:rPrChange>
          </w:rPr>
          <w:delText xml:space="preserve"> </w:delText>
        </w:r>
        <w:r w:rsidR="00577DA6" w:rsidDel="004C6AB0">
          <w:delText>США</w:delText>
        </w:r>
        <w:r w:rsidR="00577DA6" w:rsidRPr="004C6AB0" w:rsidDel="004C6AB0">
          <w:rPr>
            <w:lang w:val="en-US"/>
            <w:rPrChange w:id="943" w:author="Voidless" w:date="2018-11-23T14:22:00Z">
              <w:rPr/>
            </w:rPrChange>
          </w:rPr>
          <w:delText xml:space="preserve"> </w:delText>
        </w:r>
        <w:r w:rsidR="00577DA6" w:rsidDel="004C6AB0">
          <w:delText>и</w:delText>
        </w:r>
        <w:r w:rsidR="00577DA6" w:rsidRPr="004C6AB0" w:rsidDel="004C6AB0">
          <w:rPr>
            <w:lang w:val="en-US"/>
            <w:rPrChange w:id="944" w:author="Voidless" w:date="2018-11-23T14:22:00Z">
              <w:rPr/>
            </w:rPrChange>
          </w:rPr>
          <w:delText xml:space="preserve"> </w:delText>
        </w:r>
        <w:r w:rsidR="00577DA6" w:rsidDel="004C6AB0">
          <w:delText>Евросоюзом</w:delText>
        </w:r>
        <w:r w:rsidR="00577DA6" w:rsidRPr="004C6AB0" w:rsidDel="004C6AB0">
          <w:rPr>
            <w:lang w:val="en-US"/>
            <w:rPrChange w:id="945" w:author="Voidless" w:date="2018-11-23T14:22:00Z">
              <w:rPr/>
            </w:rPrChange>
          </w:rPr>
          <w:delText xml:space="preserve"> </w:delText>
        </w:r>
        <w:r w:rsidR="00577DA6" w:rsidDel="004C6AB0">
          <w:rPr>
            <w:lang w:val="en-US"/>
          </w:rPr>
          <w:delText>Privacy</w:delText>
        </w:r>
        <w:r w:rsidR="00577DA6" w:rsidRPr="004C6AB0" w:rsidDel="004C6AB0">
          <w:rPr>
            <w:lang w:val="en-US"/>
            <w:rPrChange w:id="946" w:author="Voidless" w:date="2018-11-23T14:22:00Z">
              <w:rPr/>
            </w:rPrChange>
          </w:rPr>
          <w:delText xml:space="preserve"> </w:delText>
        </w:r>
        <w:r w:rsidR="00577DA6" w:rsidDel="004C6AB0">
          <w:rPr>
            <w:lang w:val="en-US"/>
          </w:rPr>
          <w:delText>Shield</w:delText>
        </w:r>
        <w:r w:rsidR="00577DA6" w:rsidRPr="004C6AB0" w:rsidDel="004C6AB0">
          <w:rPr>
            <w:lang w:val="en-US"/>
            <w:rPrChange w:id="947" w:author="Voidless" w:date="2018-11-23T14:22:00Z">
              <w:rPr/>
            </w:rPrChange>
          </w:rPr>
          <w:delText xml:space="preserve"> </w:delText>
        </w:r>
        <w:r w:rsidR="00577DA6" w:rsidDel="004C6AB0">
          <w:rPr>
            <w:lang w:val="en-US"/>
          </w:rPr>
          <w:delText>EU</w:delText>
        </w:r>
        <w:r w:rsidR="00577DA6" w:rsidRPr="004C6AB0" w:rsidDel="004C6AB0">
          <w:rPr>
            <w:lang w:val="en-US"/>
            <w:rPrChange w:id="948" w:author="Voidless" w:date="2018-11-23T14:22:00Z">
              <w:rPr/>
            </w:rPrChange>
          </w:rPr>
          <w:delText>-</w:delText>
        </w:r>
        <w:r w:rsidR="00577DA6" w:rsidDel="004C6AB0">
          <w:rPr>
            <w:lang w:val="en-US"/>
          </w:rPr>
          <w:delText>US</w:delText>
        </w:r>
        <w:r w:rsidR="00577DA6" w:rsidRPr="004C6AB0" w:rsidDel="004C6AB0">
          <w:rPr>
            <w:lang w:val="en-US"/>
            <w:rPrChange w:id="949" w:author="Voidless" w:date="2018-11-23T14:22:00Z">
              <w:rPr/>
            </w:rPrChange>
          </w:rPr>
          <w:delText>.</w:delText>
        </w:r>
      </w:del>
    </w:p>
    <w:p w14:paraId="229BCBB6" w14:textId="1C705C73" w:rsidR="00577DA6" w:rsidDel="004C6AB0" w:rsidRDefault="00577DA6" w:rsidP="00577DA6">
      <w:pPr>
        <w:rPr>
          <w:del w:id="950" w:author="Voidless" w:date="2018-11-23T14:24:00Z"/>
        </w:rPr>
      </w:pPr>
      <w:del w:id="951" w:author="Voidless" w:date="2018-11-23T14:24:00Z">
        <w:r w:rsidDel="004C6AB0">
          <w:delText>Это дает дополнительные гарантии инструменты реализации своих прав физическим лицам, т.к. их запросы будут рассматриваться не только европейскими надзорными органами, но также независимыми международными компаниями-арбитражами.</w:delText>
        </w:r>
      </w:del>
    </w:p>
    <w:p w14:paraId="00780B0F" w14:textId="70AF25F8" w:rsidR="00577DA6" w:rsidRPr="00577DA6" w:rsidDel="004C6AB0" w:rsidRDefault="00577DA6" w:rsidP="00577DA6">
      <w:pPr>
        <w:rPr>
          <w:del w:id="952" w:author="Voidless" w:date="2018-11-23T14:24:00Z"/>
        </w:rPr>
      </w:pPr>
      <w:del w:id="953" w:author="Voidless" w:date="2018-11-23T14:24:00Z">
        <w:r w:rsidDel="004C6AB0">
          <w:delText xml:space="preserve">Более полно информация о том, что мы соответствуем требованиям </w:delText>
        </w:r>
        <w:r w:rsidDel="004C6AB0">
          <w:rPr>
            <w:lang w:val="en-US"/>
          </w:rPr>
          <w:delText>Privacy</w:delText>
        </w:r>
        <w:r w:rsidRPr="00577DA6" w:rsidDel="004C6AB0">
          <w:delText xml:space="preserve"> </w:delText>
        </w:r>
        <w:r w:rsidDel="004C6AB0">
          <w:rPr>
            <w:lang w:val="en-US"/>
          </w:rPr>
          <w:delText>Shield</w:delText>
        </w:r>
        <w:r w:rsidDel="004C6AB0">
          <w:delText xml:space="preserve">, описано в нашей </w:delText>
        </w:r>
        <w:commentRangeStart w:id="954"/>
        <w:r w:rsidDel="004C6AB0">
          <w:rPr>
            <w:lang w:val="en-US"/>
          </w:rPr>
          <w:delText>Privacy</w:delText>
        </w:r>
        <w:r w:rsidRPr="00577DA6" w:rsidDel="004C6AB0">
          <w:delText xml:space="preserve"> </w:delText>
        </w:r>
        <w:r w:rsidDel="004C6AB0">
          <w:rPr>
            <w:lang w:val="en-US"/>
          </w:rPr>
          <w:delText>Policy</w:delText>
        </w:r>
        <w:commentRangeEnd w:id="954"/>
        <w:r w:rsidR="00BA74DC" w:rsidDel="004C6AB0">
          <w:rPr>
            <w:rStyle w:val="a6"/>
          </w:rPr>
          <w:commentReference w:id="954"/>
        </w:r>
        <w:r w:rsidR="00BA74DC" w:rsidDel="004C6AB0">
          <w:delText>.</w:delText>
        </w:r>
      </w:del>
    </w:p>
    <w:p w14:paraId="2D8C7D4E" w14:textId="5E655BC5" w:rsidR="00577DA6" w:rsidRPr="004C6AB0" w:rsidRDefault="00577DA6">
      <w:pPr>
        <w:rPr>
          <w:lang w:val="en-US"/>
          <w:rPrChange w:id="955" w:author="Voidless" w:date="2018-11-23T14:21:00Z">
            <w:rPr/>
          </w:rPrChange>
        </w:rPr>
      </w:pPr>
    </w:p>
    <w:sectPr w:rsidR="00577DA6" w:rsidRPr="004C6AB0" w:rsidSect="00B0720B">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7" w:author="Максим Лагутин" w:date="2018-11-02T10:46:00Z" w:initials="МЛ">
    <w:p w14:paraId="2EBBF060" w14:textId="77777777" w:rsidR="00964F33" w:rsidRPr="00385A53" w:rsidRDefault="00964F33">
      <w:pPr>
        <w:pStyle w:val="a7"/>
        <w:rPr>
          <w:lang w:val="en-US"/>
        </w:rPr>
      </w:pPr>
      <w:r>
        <w:rPr>
          <w:rStyle w:val="a6"/>
        </w:rPr>
        <w:annotationRef/>
      </w:r>
      <w:r>
        <w:t>Ссылка</w:t>
      </w:r>
      <w:r w:rsidRPr="00F879FD">
        <w:rPr>
          <w:lang w:val="en-US"/>
        </w:rPr>
        <w:t xml:space="preserve"> </w:t>
      </w:r>
      <w:r>
        <w:t>на</w:t>
      </w:r>
      <w:r w:rsidRPr="00F879FD">
        <w:rPr>
          <w:lang w:val="en-US"/>
        </w:rPr>
        <w:t xml:space="preserve"> </w:t>
      </w:r>
      <w:r>
        <w:rPr>
          <w:lang w:val="en-US"/>
        </w:rPr>
        <w:t>Privacy Policy</w:t>
      </w:r>
    </w:p>
  </w:comment>
  <w:comment w:id="698" w:author="Максим Лагутин" w:date="2018-11-02T10:51:00Z" w:initials="МЛ">
    <w:p w14:paraId="02DC3A49" w14:textId="409F2054" w:rsidR="00964F33" w:rsidRPr="00F879FD" w:rsidRDefault="00964F33">
      <w:pPr>
        <w:pStyle w:val="a7"/>
        <w:rPr>
          <w:lang w:val="en-US"/>
        </w:rPr>
      </w:pPr>
      <w:r>
        <w:rPr>
          <w:rStyle w:val="a6"/>
        </w:rPr>
        <w:annotationRef/>
      </w:r>
      <w:r>
        <w:rPr>
          <w:lang w:val="en-US"/>
        </w:rPr>
        <w:t xml:space="preserve"> Ccskrf</w:t>
      </w:r>
    </w:p>
  </w:comment>
  <w:comment w:id="954" w:author="Максим Лагутин" w:date="2018-11-02T11:36:00Z" w:initials="МЛ">
    <w:p w14:paraId="51334A20" w14:textId="1CC9A80C" w:rsidR="00964F33" w:rsidRPr="00F879FD" w:rsidRDefault="00964F33">
      <w:pPr>
        <w:pStyle w:val="a7"/>
        <w:rPr>
          <w:lang w:val="en-US"/>
        </w:rPr>
      </w:pPr>
      <w:r>
        <w:rPr>
          <w:rStyle w:val="a6"/>
        </w:rPr>
        <w:annotationRef/>
      </w:r>
      <w:r>
        <w:t>Ссылка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BBF060" w15:done="0"/>
  <w15:commentEx w15:paraId="02DC3A49" w15:done="0"/>
  <w15:commentEx w15:paraId="51334A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BBF060" w16cid:durableId="1F86A976"/>
  <w16cid:commentId w16cid:paraId="02DC3A49" w16cid:durableId="1F86AAB7"/>
  <w16cid:commentId w16cid:paraId="51334A20" w16cid:durableId="1F86B5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235C6"/>
    <w:multiLevelType w:val="hybridMultilevel"/>
    <w:tmpl w:val="5FB286EC"/>
    <w:lvl w:ilvl="0" w:tplc="AE569624">
      <w:start w:val="1"/>
      <w:numFmt w:val="bullet"/>
      <w:pStyle w:val="-152"/>
      <w:lvlText w:val=""/>
      <w:lvlJc w:val="left"/>
      <w:pPr>
        <w:ind w:left="2149" w:hanging="360"/>
      </w:pPr>
      <w:rPr>
        <w:rFonts w:ascii="Symbol" w:hAnsi="Symbol" w:cs="Symbol" w:hint="default"/>
        <w:sz w:val="24"/>
        <w:szCs w:val="24"/>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nsid w:val="6D342BF9"/>
    <w:multiLevelType w:val="multilevel"/>
    <w:tmpl w:val="987408A8"/>
    <w:lvl w:ilvl="0">
      <w:start w:val="1"/>
      <w:numFmt w:val="decimal"/>
      <w:pStyle w:val="-152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oidless">
    <w15:presenceInfo w15:providerId="None" w15:userId="Voidless"/>
  </w15:person>
  <w15:person w15:author="Пользователь Windows">
    <w15:presenceInfo w15:providerId="None" w15:userId="Пользователь Windows"/>
  </w15:person>
  <w15:person w15:author="Максим Лагутин">
    <w15:presenceInfo w15:providerId="AD" w15:userId="S::mlagutin@b-152.ru::461d4f03-2b1c-4bdd-be94-80e09e8856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2A"/>
    <w:rsid w:val="001118A5"/>
    <w:rsid w:val="0013353D"/>
    <w:rsid w:val="00155D9D"/>
    <w:rsid w:val="00182A4B"/>
    <w:rsid w:val="001A753B"/>
    <w:rsid w:val="001B690B"/>
    <w:rsid w:val="001E12A9"/>
    <w:rsid w:val="00272254"/>
    <w:rsid w:val="002B677C"/>
    <w:rsid w:val="002C7C06"/>
    <w:rsid w:val="00301A1D"/>
    <w:rsid w:val="00385A53"/>
    <w:rsid w:val="003C4C0E"/>
    <w:rsid w:val="0048162A"/>
    <w:rsid w:val="004C6AB0"/>
    <w:rsid w:val="0054171D"/>
    <w:rsid w:val="00577DA6"/>
    <w:rsid w:val="00587B6C"/>
    <w:rsid w:val="008818F4"/>
    <w:rsid w:val="00964F33"/>
    <w:rsid w:val="009727ED"/>
    <w:rsid w:val="009A6880"/>
    <w:rsid w:val="009E1C41"/>
    <w:rsid w:val="00A77C75"/>
    <w:rsid w:val="00B0720B"/>
    <w:rsid w:val="00B42271"/>
    <w:rsid w:val="00B55D1A"/>
    <w:rsid w:val="00BA74DC"/>
    <w:rsid w:val="00C17C44"/>
    <w:rsid w:val="00D839EA"/>
    <w:rsid w:val="00E42A64"/>
    <w:rsid w:val="00EB3418"/>
    <w:rsid w:val="00F879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FB8C"/>
  <w14:defaultImageDpi w14:val="32767"/>
  <w15:chartTrackingRefBased/>
  <w15:docId w15:val="{78DC3D7D-0830-DD48-8470-70C5447C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7ED"/>
    <w:pPr>
      <w:spacing w:after="120" w:line="360" w:lineRule="auto"/>
      <w:jc w:val="both"/>
    </w:pPr>
    <w:rPr>
      <w:rFonts w:ascii="Arial" w:hAnsi="Arial" w:cs="Times New Roman"/>
    </w:rPr>
  </w:style>
  <w:style w:type="paragraph" w:styleId="1">
    <w:name w:val="heading 1"/>
    <w:basedOn w:val="a"/>
    <w:next w:val="a"/>
    <w:link w:val="10"/>
    <w:uiPriority w:val="9"/>
    <w:qFormat/>
    <w:rsid w:val="0097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27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727ED"/>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9727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2">
    <w:name w:val="Залоговок Б152"/>
    <w:basedOn w:val="2"/>
    <w:qFormat/>
    <w:rsid w:val="009727ED"/>
    <w:pPr>
      <w:spacing w:before="120"/>
      <w:outlineLvl w:val="0"/>
    </w:pPr>
    <w:rPr>
      <w:rFonts w:ascii="Arial" w:hAnsi="Arial" w:cs="Arial"/>
      <w:b/>
      <w:bCs/>
      <w:color w:val="auto"/>
      <w:sz w:val="28"/>
      <w:szCs w:val="28"/>
      <w:lang w:eastAsia="x-none"/>
    </w:rPr>
  </w:style>
  <w:style w:type="character" w:customStyle="1" w:styleId="20">
    <w:name w:val="Заголовок 2 Знак"/>
    <w:basedOn w:val="a0"/>
    <w:link w:val="2"/>
    <w:uiPriority w:val="9"/>
    <w:semiHidden/>
    <w:rsid w:val="009727ED"/>
    <w:rPr>
      <w:rFonts w:asciiTheme="majorHAnsi" w:eastAsiaTheme="majorEastAsia" w:hAnsiTheme="majorHAnsi" w:cstheme="majorBidi"/>
      <w:color w:val="2F5496" w:themeColor="accent1" w:themeShade="BF"/>
      <w:sz w:val="26"/>
      <w:szCs w:val="26"/>
    </w:rPr>
  </w:style>
  <w:style w:type="paragraph" w:customStyle="1" w:styleId="3-152">
    <w:name w:val="Заголовок 3 Б-152"/>
    <w:basedOn w:val="3"/>
    <w:next w:val="a"/>
    <w:qFormat/>
    <w:rsid w:val="009727ED"/>
    <w:pPr>
      <w:framePr w:vSpace="181" w:wrap="notBeside" w:vAnchor="text" w:hAnchor="text" w:y="1"/>
      <w:spacing w:before="120"/>
    </w:pPr>
    <w:rPr>
      <w:rFonts w:ascii="Arial" w:eastAsia="Times New Roman" w:hAnsi="Arial"/>
      <w:b/>
      <w:caps/>
      <w:color w:val="000000" w:themeColor="text1"/>
      <w:lang w:val="x-none" w:eastAsia="x-none"/>
    </w:rPr>
  </w:style>
  <w:style w:type="character" w:customStyle="1" w:styleId="30">
    <w:name w:val="Заголовок 3 Знак"/>
    <w:basedOn w:val="a0"/>
    <w:link w:val="3"/>
    <w:uiPriority w:val="9"/>
    <w:semiHidden/>
    <w:rsid w:val="009727ED"/>
    <w:rPr>
      <w:rFonts w:asciiTheme="majorHAnsi" w:eastAsiaTheme="majorEastAsia" w:hAnsiTheme="majorHAnsi" w:cstheme="majorBidi"/>
      <w:color w:val="1F3763" w:themeColor="accent1" w:themeShade="7F"/>
    </w:rPr>
  </w:style>
  <w:style w:type="paragraph" w:customStyle="1" w:styleId="1-152">
    <w:name w:val="Заголовок 1 Б-152"/>
    <w:basedOn w:val="1"/>
    <w:qFormat/>
    <w:rsid w:val="009727ED"/>
    <w:pPr>
      <w:framePr w:hSpace="181" w:vSpace="181" w:wrap="notBeside" w:vAnchor="text" w:hAnchor="text" w:y="1"/>
      <w:spacing w:after="240"/>
      <w:jc w:val="center"/>
    </w:pPr>
    <w:rPr>
      <w:rFonts w:ascii="Arial" w:hAnsi="Arial"/>
      <w:b/>
      <w:caps/>
      <w:color w:val="000000" w:themeColor="text1"/>
    </w:rPr>
  </w:style>
  <w:style w:type="character" w:customStyle="1" w:styleId="10">
    <w:name w:val="Заголовок 1 Знак"/>
    <w:basedOn w:val="a0"/>
    <w:link w:val="1"/>
    <w:uiPriority w:val="9"/>
    <w:rsid w:val="009727ED"/>
    <w:rPr>
      <w:rFonts w:asciiTheme="majorHAnsi" w:eastAsiaTheme="majorEastAsia" w:hAnsiTheme="majorHAnsi" w:cstheme="majorBidi"/>
      <w:color w:val="2F5496" w:themeColor="accent1" w:themeShade="BF"/>
      <w:sz w:val="32"/>
      <w:szCs w:val="32"/>
    </w:rPr>
  </w:style>
  <w:style w:type="paragraph" w:customStyle="1" w:styleId="2-152">
    <w:name w:val="Заголовок 2 Б-152"/>
    <w:basedOn w:val="2"/>
    <w:next w:val="a"/>
    <w:qFormat/>
    <w:rsid w:val="009727ED"/>
    <w:pPr>
      <w:framePr w:vSpace="181" w:wrap="notBeside" w:vAnchor="text" w:hAnchor="text" w:y="1"/>
      <w:spacing w:before="120" w:after="0"/>
    </w:pPr>
    <w:rPr>
      <w:rFonts w:ascii="Arial" w:eastAsia="Times New Roman" w:hAnsi="Arial"/>
      <w:b/>
      <w:caps/>
      <w:color w:val="000000" w:themeColor="text1"/>
      <w:sz w:val="28"/>
      <w:lang w:val="x-none" w:eastAsia="x-none"/>
    </w:rPr>
  </w:style>
  <w:style w:type="paragraph" w:customStyle="1" w:styleId="3-1520">
    <w:name w:val="Залоговок 3 Б-152"/>
    <w:basedOn w:val="4"/>
    <w:next w:val="a"/>
    <w:qFormat/>
    <w:rsid w:val="009727ED"/>
    <w:pPr>
      <w:spacing w:before="120"/>
      <w:jc w:val="left"/>
      <w:outlineLvl w:val="0"/>
    </w:pPr>
    <w:rPr>
      <w:rFonts w:ascii="Arial" w:hAnsi="Arial" w:cs="Arial"/>
      <w:b/>
      <w:bCs/>
      <w:i w:val="0"/>
      <w:color w:val="auto"/>
      <w:szCs w:val="28"/>
      <w:lang w:eastAsia="x-none"/>
    </w:rPr>
  </w:style>
  <w:style w:type="paragraph" w:customStyle="1" w:styleId="-152">
    <w:name w:val="список маркированный Б-152"/>
    <w:basedOn w:val="a3"/>
    <w:qFormat/>
    <w:rsid w:val="009727ED"/>
    <w:pPr>
      <w:numPr>
        <w:numId w:val="1"/>
      </w:numPr>
      <w:ind w:left="1066" w:hanging="357"/>
    </w:pPr>
    <w:rPr>
      <w:rFonts w:eastAsia="Times New Roman" w:cs="Arial"/>
    </w:rPr>
  </w:style>
  <w:style w:type="paragraph" w:styleId="a3">
    <w:name w:val="List Paragraph"/>
    <w:basedOn w:val="a"/>
    <w:uiPriority w:val="34"/>
    <w:qFormat/>
    <w:rsid w:val="009727ED"/>
    <w:pPr>
      <w:ind w:left="720"/>
      <w:contextualSpacing/>
    </w:pPr>
  </w:style>
  <w:style w:type="paragraph" w:customStyle="1" w:styleId="-1520">
    <w:name w:val="список нумерованный Б-152"/>
    <w:basedOn w:val="a3"/>
    <w:qFormat/>
    <w:rsid w:val="009727ED"/>
    <w:pPr>
      <w:numPr>
        <w:numId w:val="2"/>
      </w:numPr>
      <w:spacing w:after="0"/>
      <w:ind w:left="0" w:firstLine="709"/>
    </w:pPr>
    <w:rPr>
      <w:rFonts w:eastAsia="Times New Roman" w:cs="Arial"/>
    </w:rPr>
  </w:style>
  <w:style w:type="character" w:customStyle="1" w:styleId="40">
    <w:name w:val="Заголовок 4 Знак"/>
    <w:basedOn w:val="a0"/>
    <w:link w:val="4"/>
    <w:uiPriority w:val="9"/>
    <w:semiHidden/>
    <w:rsid w:val="009727ED"/>
    <w:rPr>
      <w:rFonts w:asciiTheme="majorHAnsi" w:eastAsiaTheme="majorEastAsia" w:hAnsiTheme="majorHAnsi" w:cstheme="majorBidi"/>
      <w:i/>
      <w:iCs/>
      <w:color w:val="2F5496" w:themeColor="accent1" w:themeShade="BF"/>
    </w:rPr>
  </w:style>
  <w:style w:type="character" w:styleId="a4">
    <w:name w:val="Hyperlink"/>
    <w:basedOn w:val="a0"/>
    <w:uiPriority w:val="99"/>
    <w:unhideWhenUsed/>
    <w:rsid w:val="001A753B"/>
    <w:rPr>
      <w:color w:val="0563C1" w:themeColor="hyperlink"/>
      <w:u w:val="single"/>
    </w:rPr>
  </w:style>
  <w:style w:type="character" w:customStyle="1" w:styleId="UnresolvedMention">
    <w:name w:val="Unresolved Mention"/>
    <w:basedOn w:val="a0"/>
    <w:uiPriority w:val="99"/>
    <w:rsid w:val="001A753B"/>
    <w:rPr>
      <w:color w:val="605E5C"/>
      <w:shd w:val="clear" w:color="auto" w:fill="E1DFDD"/>
    </w:rPr>
  </w:style>
  <w:style w:type="character" w:styleId="a5">
    <w:name w:val="FollowedHyperlink"/>
    <w:basedOn w:val="a0"/>
    <w:uiPriority w:val="99"/>
    <w:semiHidden/>
    <w:unhideWhenUsed/>
    <w:rsid w:val="00385A53"/>
    <w:rPr>
      <w:color w:val="954F72" w:themeColor="followedHyperlink"/>
      <w:u w:val="single"/>
    </w:rPr>
  </w:style>
  <w:style w:type="character" w:styleId="a6">
    <w:name w:val="annotation reference"/>
    <w:basedOn w:val="a0"/>
    <w:uiPriority w:val="99"/>
    <w:semiHidden/>
    <w:unhideWhenUsed/>
    <w:rsid w:val="00385A53"/>
    <w:rPr>
      <w:sz w:val="16"/>
      <w:szCs w:val="16"/>
    </w:rPr>
  </w:style>
  <w:style w:type="paragraph" w:styleId="a7">
    <w:name w:val="annotation text"/>
    <w:basedOn w:val="a"/>
    <w:link w:val="a8"/>
    <w:uiPriority w:val="99"/>
    <w:semiHidden/>
    <w:unhideWhenUsed/>
    <w:rsid w:val="00385A53"/>
    <w:pPr>
      <w:spacing w:line="240" w:lineRule="auto"/>
    </w:pPr>
    <w:rPr>
      <w:sz w:val="20"/>
      <w:szCs w:val="20"/>
    </w:rPr>
  </w:style>
  <w:style w:type="character" w:customStyle="1" w:styleId="a8">
    <w:name w:val="Текст примечания Знак"/>
    <w:basedOn w:val="a0"/>
    <w:link w:val="a7"/>
    <w:uiPriority w:val="99"/>
    <w:semiHidden/>
    <w:rsid w:val="00385A53"/>
    <w:rPr>
      <w:rFonts w:ascii="Arial" w:hAnsi="Arial" w:cs="Times New Roman"/>
      <w:sz w:val="20"/>
      <w:szCs w:val="20"/>
    </w:rPr>
  </w:style>
  <w:style w:type="paragraph" w:styleId="a9">
    <w:name w:val="annotation subject"/>
    <w:basedOn w:val="a7"/>
    <w:next w:val="a7"/>
    <w:link w:val="aa"/>
    <w:uiPriority w:val="99"/>
    <w:semiHidden/>
    <w:unhideWhenUsed/>
    <w:rsid w:val="00385A53"/>
    <w:rPr>
      <w:b/>
      <w:bCs/>
    </w:rPr>
  </w:style>
  <w:style w:type="character" w:customStyle="1" w:styleId="aa">
    <w:name w:val="Тема примечания Знак"/>
    <w:basedOn w:val="a8"/>
    <w:link w:val="a9"/>
    <w:uiPriority w:val="99"/>
    <w:semiHidden/>
    <w:rsid w:val="00385A53"/>
    <w:rPr>
      <w:rFonts w:ascii="Arial" w:hAnsi="Arial" w:cs="Times New Roman"/>
      <w:b/>
      <w:bCs/>
      <w:sz w:val="20"/>
      <w:szCs w:val="20"/>
    </w:rPr>
  </w:style>
  <w:style w:type="paragraph" w:styleId="ab">
    <w:name w:val="Balloon Text"/>
    <w:basedOn w:val="a"/>
    <w:link w:val="ac"/>
    <w:uiPriority w:val="99"/>
    <w:semiHidden/>
    <w:unhideWhenUsed/>
    <w:rsid w:val="00385A53"/>
    <w:pPr>
      <w:spacing w:after="0" w:line="240" w:lineRule="auto"/>
    </w:pPr>
    <w:rPr>
      <w:rFonts w:ascii="Times New Roman" w:hAnsi="Times New Roman"/>
      <w:sz w:val="18"/>
      <w:szCs w:val="18"/>
    </w:rPr>
  </w:style>
  <w:style w:type="character" w:customStyle="1" w:styleId="ac">
    <w:name w:val="Текст выноски Знак"/>
    <w:basedOn w:val="a0"/>
    <w:link w:val="ab"/>
    <w:uiPriority w:val="99"/>
    <w:semiHidden/>
    <w:rsid w:val="00385A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1891</Words>
  <Characters>10783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ООО "Б152" b-152.ru</Company>
  <LinksUpToDate>false</LinksUpToDate>
  <CharactersWithSpaces>12649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Лагутин</dc:creator>
  <cp:keywords/>
  <dc:description/>
  <cp:lastModifiedBy>Voidless</cp:lastModifiedBy>
  <cp:revision>16</cp:revision>
  <dcterms:created xsi:type="dcterms:W3CDTF">2018-11-02T07:04:00Z</dcterms:created>
  <dcterms:modified xsi:type="dcterms:W3CDTF">2018-11-24T07:57:00Z</dcterms:modified>
</cp:coreProperties>
</file>